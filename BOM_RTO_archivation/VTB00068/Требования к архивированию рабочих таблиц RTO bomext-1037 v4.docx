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8DF" w:rsidRPr="00C16996" w:rsidRDefault="00934F28">
      <w:pPr>
        <w:rPr>
          <w:rFonts w:asciiTheme="majorHAnsi" w:hAnsiTheme="majorHAnsi"/>
          <w:color w:val="1F4E79" w:themeColor="accent1" w:themeShade="80"/>
          <w:sz w:val="36"/>
          <w:szCs w:val="36"/>
        </w:rPr>
      </w:pPr>
      <w:r w:rsidRPr="00934F28">
        <w:rPr>
          <w:rFonts w:asciiTheme="majorHAnsi" w:hAnsiTheme="majorHAnsi"/>
          <w:color w:val="1F4E79" w:themeColor="accent1" w:themeShade="80"/>
          <w:sz w:val="36"/>
          <w:szCs w:val="36"/>
        </w:rPr>
        <w:t xml:space="preserve">Архивирование рабочих таблиц </w:t>
      </w:r>
      <w:r w:rsidRPr="00934F28">
        <w:rPr>
          <w:rFonts w:asciiTheme="majorHAnsi" w:hAnsiTheme="majorHAnsi"/>
          <w:color w:val="1F4E79" w:themeColor="accent1" w:themeShade="80"/>
          <w:sz w:val="36"/>
          <w:szCs w:val="36"/>
          <w:lang w:val="en-US"/>
        </w:rPr>
        <w:t>RTO</w:t>
      </w:r>
    </w:p>
    <w:p w:rsidR="000C7C4A" w:rsidRDefault="009F527B" w:rsidP="009F527B">
      <w:pPr>
        <w:pStyle w:val="1"/>
      </w:pPr>
      <w:r>
        <w:t>История изменений</w:t>
      </w:r>
    </w:p>
    <w:tbl>
      <w:tblPr>
        <w:tblStyle w:val="a6"/>
        <w:tblW w:w="9330" w:type="dxa"/>
        <w:tblLook w:val="04A0" w:firstRow="1" w:lastRow="0" w:firstColumn="1" w:lastColumn="0" w:noHBand="0" w:noVBand="1"/>
      </w:tblPr>
      <w:tblGrid>
        <w:gridCol w:w="1693"/>
        <w:gridCol w:w="1894"/>
        <w:gridCol w:w="1207"/>
        <w:gridCol w:w="4536"/>
      </w:tblGrid>
      <w:tr w:rsidR="009F527B" w:rsidTr="002262E7">
        <w:tc>
          <w:tcPr>
            <w:tcW w:w="1693" w:type="dxa"/>
            <w:shd w:val="clear" w:color="auto" w:fill="DEEAF6" w:themeFill="accent1" w:themeFillTint="33"/>
          </w:tcPr>
          <w:p w:rsidR="009F527B" w:rsidRPr="009F527B" w:rsidRDefault="009F527B" w:rsidP="009F527B">
            <w:pPr>
              <w:rPr>
                <w:b/>
              </w:rPr>
            </w:pPr>
            <w:r w:rsidRPr="009F527B">
              <w:rPr>
                <w:b/>
              </w:rPr>
              <w:t>Номер версии</w:t>
            </w:r>
          </w:p>
        </w:tc>
        <w:tc>
          <w:tcPr>
            <w:tcW w:w="1894" w:type="dxa"/>
            <w:shd w:val="clear" w:color="auto" w:fill="DEEAF6" w:themeFill="accent1" w:themeFillTint="33"/>
          </w:tcPr>
          <w:p w:rsidR="009F527B" w:rsidRPr="009F527B" w:rsidRDefault="009F527B" w:rsidP="009F527B">
            <w:pPr>
              <w:rPr>
                <w:b/>
              </w:rPr>
            </w:pPr>
            <w:r w:rsidRPr="009F527B">
              <w:rPr>
                <w:b/>
              </w:rPr>
              <w:t>Дата изменения</w:t>
            </w:r>
          </w:p>
        </w:tc>
        <w:tc>
          <w:tcPr>
            <w:tcW w:w="1207" w:type="dxa"/>
            <w:shd w:val="clear" w:color="auto" w:fill="DEEAF6" w:themeFill="accent1" w:themeFillTint="33"/>
          </w:tcPr>
          <w:p w:rsidR="009F527B" w:rsidRPr="009F527B" w:rsidRDefault="009F527B" w:rsidP="009F527B">
            <w:pPr>
              <w:rPr>
                <w:b/>
              </w:rPr>
            </w:pPr>
            <w:r w:rsidRPr="009F527B">
              <w:rPr>
                <w:b/>
              </w:rPr>
              <w:t>Автор</w:t>
            </w:r>
          </w:p>
        </w:tc>
        <w:tc>
          <w:tcPr>
            <w:tcW w:w="4536" w:type="dxa"/>
            <w:shd w:val="clear" w:color="auto" w:fill="DEEAF6" w:themeFill="accent1" w:themeFillTint="33"/>
          </w:tcPr>
          <w:p w:rsidR="009F527B" w:rsidRPr="009F527B" w:rsidRDefault="009F527B" w:rsidP="009F527B">
            <w:pPr>
              <w:rPr>
                <w:b/>
              </w:rPr>
            </w:pPr>
            <w:r w:rsidRPr="009F527B">
              <w:rPr>
                <w:b/>
              </w:rPr>
              <w:t>Описание</w:t>
            </w:r>
          </w:p>
        </w:tc>
      </w:tr>
      <w:tr w:rsidR="009F527B" w:rsidTr="002262E7">
        <w:tc>
          <w:tcPr>
            <w:tcW w:w="1693" w:type="dxa"/>
          </w:tcPr>
          <w:p w:rsidR="009F527B" w:rsidRDefault="009F527B" w:rsidP="009F527B">
            <w:r>
              <w:t>1</w:t>
            </w:r>
          </w:p>
        </w:tc>
        <w:tc>
          <w:tcPr>
            <w:tcW w:w="1894" w:type="dxa"/>
          </w:tcPr>
          <w:p w:rsidR="009F527B" w:rsidRDefault="009F527B" w:rsidP="009F527B">
            <w:r>
              <w:t>23.07.2017</w:t>
            </w:r>
          </w:p>
        </w:tc>
        <w:tc>
          <w:tcPr>
            <w:tcW w:w="1207" w:type="dxa"/>
          </w:tcPr>
          <w:p w:rsidR="009F527B" w:rsidRDefault="009F527B" w:rsidP="009F527B">
            <w:r>
              <w:t>Сивова Е.</w:t>
            </w:r>
          </w:p>
        </w:tc>
        <w:tc>
          <w:tcPr>
            <w:tcW w:w="4536" w:type="dxa"/>
          </w:tcPr>
          <w:p w:rsidR="009F527B" w:rsidRDefault="009F527B" w:rsidP="009F527B">
            <w:r>
              <w:t>Первая версия требований</w:t>
            </w:r>
          </w:p>
        </w:tc>
      </w:tr>
      <w:tr w:rsidR="00D22816" w:rsidTr="002262E7">
        <w:trPr>
          <w:ins w:id="0" w:author="Сивова Евгения" w:date="2017-07-25T18:57:00Z"/>
        </w:trPr>
        <w:tc>
          <w:tcPr>
            <w:tcW w:w="1693" w:type="dxa"/>
          </w:tcPr>
          <w:p w:rsidR="00D22816" w:rsidRDefault="00D22816" w:rsidP="009F527B">
            <w:pPr>
              <w:rPr>
                <w:ins w:id="1" w:author="Сивова Евгения" w:date="2017-07-25T18:57:00Z"/>
              </w:rPr>
            </w:pPr>
            <w:ins w:id="2" w:author="Сивова Евгения" w:date="2017-07-25T18:57:00Z">
              <w:r>
                <w:t>2</w:t>
              </w:r>
            </w:ins>
          </w:p>
        </w:tc>
        <w:tc>
          <w:tcPr>
            <w:tcW w:w="1894" w:type="dxa"/>
          </w:tcPr>
          <w:p w:rsidR="00D22816" w:rsidRDefault="00D22816" w:rsidP="009F527B">
            <w:pPr>
              <w:rPr>
                <w:ins w:id="3" w:author="Сивова Евгения" w:date="2017-07-25T18:57:00Z"/>
              </w:rPr>
            </w:pPr>
            <w:ins w:id="4" w:author="Сивова Евгения" w:date="2017-07-25T18:57:00Z">
              <w:r>
                <w:t>25.07.2017</w:t>
              </w:r>
            </w:ins>
          </w:p>
        </w:tc>
        <w:tc>
          <w:tcPr>
            <w:tcW w:w="1207" w:type="dxa"/>
          </w:tcPr>
          <w:p w:rsidR="00D22816" w:rsidRDefault="00D22816" w:rsidP="009F527B">
            <w:pPr>
              <w:rPr>
                <w:ins w:id="5" w:author="Сивова Евгения" w:date="2017-07-25T18:57:00Z"/>
              </w:rPr>
            </w:pPr>
            <w:ins w:id="6" w:author="Сивова Евгения" w:date="2017-07-25T18:57:00Z">
              <w:r>
                <w:t>Сивова Е.</w:t>
              </w:r>
            </w:ins>
          </w:p>
        </w:tc>
        <w:tc>
          <w:tcPr>
            <w:tcW w:w="4536" w:type="dxa"/>
          </w:tcPr>
          <w:p w:rsidR="00D22816" w:rsidRDefault="00D22816" w:rsidP="003B73BC">
            <w:pPr>
              <w:pStyle w:val="2"/>
              <w:outlineLvl w:val="1"/>
              <w:rPr>
                <w:ins w:id="7" w:author="Сивова Евгения" w:date="2017-07-25T18:57:00Z"/>
              </w:rPr>
            </w:pPr>
            <w:ins w:id="8" w:author="Сивова Евгения" w:date="2017-07-25T18:57:00Z">
              <w:r w:rsidRPr="003B73BC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 xml:space="preserve">Обновлены критерии архивации для таблиц в сценарии </w:t>
              </w:r>
            </w:ins>
            <w:ins w:id="9" w:author="Сивова Евгения" w:date="2017-07-25T18:58:00Z">
              <w:r w:rsidRPr="003B73BC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«Refinance и пересчет предов»</w:t>
              </w:r>
            </w:ins>
          </w:p>
        </w:tc>
      </w:tr>
      <w:tr w:rsidR="00C518AA" w:rsidTr="002262E7">
        <w:trPr>
          <w:ins w:id="10" w:author="Сивова Евгения" w:date="2017-07-31T17:29:00Z"/>
        </w:trPr>
        <w:tc>
          <w:tcPr>
            <w:tcW w:w="1693" w:type="dxa"/>
          </w:tcPr>
          <w:p w:rsidR="00C518AA" w:rsidRDefault="00C518AA" w:rsidP="009F527B">
            <w:pPr>
              <w:rPr>
                <w:ins w:id="11" w:author="Сивова Евгения" w:date="2017-07-31T17:29:00Z"/>
              </w:rPr>
            </w:pPr>
            <w:ins w:id="12" w:author="Сивова Евгения" w:date="2017-07-31T17:29:00Z">
              <w:r>
                <w:t>3</w:t>
              </w:r>
            </w:ins>
          </w:p>
        </w:tc>
        <w:tc>
          <w:tcPr>
            <w:tcW w:w="1894" w:type="dxa"/>
          </w:tcPr>
          <w:p w:rsidR="00C518AA" w:rsidRDefault="00C518AA" w:rsidP="009F527B">
            <w:pPr>
              <w:rPr>
                <w:ins w:id="13" w:author="Сивова Евгения" w:date="2017-07-31T17:29:00Z"/>
              </w:rPr>
            </w:pPr>
            <w:ins w:id="14" w:author="Сивова Евгения" w:date="2017-07-31T17:29:00Z">
              <w:r>
                <w:t>31.07.2017</w:t>
              </w:r>
            </w:ins>
          </w:p>
        </w:tc>
        <w:tc>
          <w:tcPr>
            <w:tcW w:w="1207" w:type="dxa"/>
          </w:tcPr>
          <w:p w:rsidR="00C518AA" w:rsidRDefault="00C518AA" w:rsidP="009F527B">
            <w:pPr>
              <w:rPr>
                <w:ins w:id="15" w:author="Сивова Евгения" w:date="2017-07-31T17:29:00Z"/>
              </w:rPr>
            </w:pPr>
            <w:ins w:id="16" w:author="Сивова Евгения" w:date="2017-07-31T17:29:00Z">
              <w:r>
                <w:t>Сивова Е.</w:t>
              </w:r>
            </w:ins>
          </w:p>
        </w:tc>
        <w:tc>
          <w:tcPr>
            <w:tcW w:w="4536" w:type="dxa"/>
          </w:tcPr>
          <w:p w:rsidR="00C518AA" w:rsidRPr="003B73BC" w:rsidRDefault="00C518AA" w:rsidP="003B73BC">
            <w:pPr>
              <w:pStyle w:val="2"/>
              <w:outlineLvl w:val="1"/>
              <w:rPr>
                <w:ins w:id="17" w:author="Сивова Евгения" w:date="2017-07-31T17:29:00Z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ins w:id="18" w:author="Сивова Евгения" w:date="2017-07-31T17:29:00Z">
              <w:r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Обновлены крит</w:t>
              </w:r>
            </w:ins>
            <w:ins w:id="19" w:author="Сивова Евгения" w:date="2017-07-31T17:30:00Z">
              <w:r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ерии архивации для таблиц в сценарии «</w:t>
              </w:r>
              <w:r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  <w:lang w:val="en-US"/>
                </w:rPr>
                <w:t>Retention</w:t>
              </w:r>
              <w:r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»</w:t>
              </w:r>
            </w:ins>
          </w:p>
        </w:tc>
      </w:tr>
      <w:tr w:rsidR="00CD52D9" w:rsidTr="002262E7">
        <w:trPr>
          <w:ins w:id="20" w:author="Сивова Евгения" w:date="2017-08-15T19:48:00Z"/>
        </w:trPr>
        <w:tc>
          <w:tcPr>
            <w:tcW w:w="1693" w:type="dxa"/>
          </w:tcPr>
          <w:p w:rsidR="00CD52D9" w:rsidRPr="00CD52D9" w:rsidRDefault="00CD52D9" w:rsidP="00CD52D9">
            <w:pPr>
              <w:rPr>
                <w:ins w:id="21" w:author="Сивова Евгения" w:date="2017-08-15T19:48:00Z"/>
                <w:lang w:val="en-US"/>
                <w:rPrChange w:id="22" w:author="Сивова Евгения" w:date="2017-08-15T19:48:00Z">
                  <w:rPr>
                    <w:ins w:id="23" w:author="Сивова Евгения" w:date="2017-08-15T19:48:00Z"/>
                  </w:rPr>
                </w:rPrChange>
              </w:rPr>
            </w:pPr>
            <w:ins w:id="24" w:author="Сивова Евгения" w:date="2017-08-15T19:48:00Z">
              <w:r>
                <w:rPr>
                  <w:lang w:val="en-US"/>
                </w:rPr>
                <w:t>4</w:t>
              </w:r>
            </w:ins>
          </w:p>
        </w:tc>
        <w:tc>
          <w:tcPr>
            <w:tcW w:w="1894" w:type="dxa"/>
          </w:tcPr>
          <w:p w:rsidR="00CD52D9" w:rsidRPr="00CD52D9" w:rsidRDefault="00CD52D9" w:rsidP="00CD52D9">
            <w:pPr>
              <w:rPr>
                <w:ins w:id="25" w:author="Сивова Евгения" w:date="2017-08-15T19:48:00Z"/>
                <w:lang w:val="en-US"/>
                <w:rPrChange w:id="26" w:author="Сивова Евгения" w:date="2017-08-15T19:49:00Z">
                  <w:rPr>
                    <w:ins w:id="27" w:author="Сивова Евгения" w:date="2017-08-15T19:48:00Z"/>
                  </w:rPr>
                </w:rPrChange>
              </w:rPr>
            </w:pPr>
            <w:ins w:id="28" w:author="Сивова Евгения" w:date="2017-08-15T19:49:00Z">
              <w:r>
                <w:rPr>
                  <w:lang w:val="en-US"/>
                </w:rPr>
                <w:t>15.08.2017</w:t>
              </w:r>
            </w:ins>
          </w:p>
        </w:tc>
        <w:tc>
          <w:tcPr>
            <w:tcW w:w="1207" w:type="dxa"/>
          </w:tcPr>
          <w:p w:rsidR="00CD52D9" w:rsidRPr="00CD52D9" w:rsidRDefault="00CD52D9" w:rsidP="00CD52D9">
            <w:pPr>
              <w:rPr>
                <w:ins w:id="29" w:author="Сивова Евгения" w:date="2017-08-15T19:48:00Z"/>
              </w:rPr>
            </w:pPr>
            <w:ins w:id="30" w:author="Сивова Евгения" w:date="2017-08-15T19:49:00Z">
              <w:r>
                <w:t>Сивова Е.</w:t>
              </w:r>
            </w:ins>
          </w:p>
        </w:tc>
        <w:tc>
          <w:tcPr>
            <w:tcW w:w="4536" w:type="dxa"/>
          </w:tcPr>
          <w:p w:rsidR="00CD52D9" w:rsidRDefault="00CD52D9" w:rsidP="00CD52D9">
            <w:pPr>
              <w:pStyle w:val="2"/>
              <w:outlineLvl w:val="1"/>
              <w:rPr>
                <w:ins w:id="31" w:author="Сивова Евгения" w:date="2017-08-15T19:48:00Z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ins w:id="32" w:author="Сивова Евгения" w:date="2017-08-15T19:49:00Z">
              <w:r w:rsidRPr="003B73BC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Обновлены критерии архивации для таблиц в сценарии «Refinance и пересчет предов»</w:t>
              </w:r>
            </w:ins>
          </w:p>
        </w:tc>
      </w:tr>
    </w:tbl>
    <w:p w:rsidR="009F527B" w:rsidRPr="009F527B" w:rsidRDefault="009F527B" w:rsidP="009F527B"/>
    <w:p w:rsidR="00934F28" w:rsidRDefault="00934F28" w:rsidP="00934F28">
      <w:pPr>
        <w:pStyle w:val="1"/>
      </w:pPr>
      <w:r>
        <w:t>Глоссарий</w:t>
      </w:r>
    </w:p>
    <w:p w:rsidR="00934F28" w:rsidRPr="006D5540" w:rsidRDefault="00934F28" w:rsidP="00934F28">
      <w:pPr>
        <w:pStyle w:val="a5"/>
        <w:numPr>
          <w:ilvl w:val="0"/>
          <w:numId w:val="1"/>
        </w:numPr>
      </w:pPr>
      <w:r w:rsidRPr="006D5540">
        <w:t>Таблица — таблица БД Oracle.</w:t>
      </w:r>
    </w:p>
    <w:p w:rsidR="00934F28" w:rsidRPr="006D5540" w:rsidRDefault="00934F28" w:rsidP="00934F28">
      <w:pPr>
        <w:pStyle w:val="a5"/>
        <w:numPr>
          <w:ilvl w:val="0"/>
          <w:numId w:val="1"/>
        </w:numPr>
      </w:pPr>
      <w:r w:rsidRPr="006D5540">
        <w:t>Исходная таблица — таблица, обращение к которой на чтение и запись происходит в ходе исполнения сценария.</w:t>
      </w:r>
    </w:p>
    <w:p w:rsidR="00934F28" w:rsidRPr="006D5540" w:rsidRDefault="00934F28" w:rsidP="00934F28">
      <w:pPr>
        <w:pStyle w:val="a5"/>
        <w:numPr>
          <w:ilvl w:val="0"/>
          <w:numId w:val="1"/>
        </w:numPr>
      </w:pPr>
      <w:r w:rsidRPr="006D5540">
        <w:t>Архивная таблица — таблица, содержащая данные, не актуальные в данный момент.</w:t>
      </w:r>
    </w:p>
    <w:p w:rsidR="00934F28" w:rsidRDefault="00934F28" w:rsidP="00934F28">
      <w:pPr>
        <w:pStyle w:val="a5"/>
        <w:numPr>
          <w:ilvl w:val="0"/>
          <w:numId w:val="1"/>
        </w:numPr>
      </w:pPr>
      <w:r w:rsidRPr="006D5540">
        <w:t>Сценарий — набор объектов и алгоритмов SAS MA (код АПД 40.03) и БД Oracle, объединенны</w:t>
      </w:r>
      <w:r w:rsidR="004E5817">
        <w:t>х</w:t>
      </w:r>
      <w:r w:rsidRPr="006D5540">
        <w:t xml:space="preserve"> по функциональному признаку.</w:t>
      </w:r>
    </w:p>
    <w:p w:rsidR="00934F28" w:rsidRPr="006D5540" w:rsidRDefault="00934F28" w:rsidP="00934F28"/>
    <w:p w:rsidR="00934F28" w:rsidRDefault="00934F28" w:rsidP="00934F28">
      <w:pPr>
        <w:pStyle w:val="1"/>
      </w:pPr>
      <w:r>
        <w:t>Постановка задачи</w:t>
      </w:r>
    </w:p>
    <w:p w:rsidR="00934F28" w:rsidRDefault="00934F28" w:rsidP="00934F28">
      <w:r w:rsidRPr="006D5540">
        <w:t xml:space="preserve">В связи с </w:t>
      </w:r>
      <w:r>
        <w:t xml:space="preserve">тем, что большой объем данных в рабочих таблицах </w:t>
      </w:r>
      <w:r>
        <w:rPr>
          <w:lang w:val="en-US"/>
        </w:rPr>
        <w:t>RTO</w:t>
      </w:r>
      <w:r>
        <w:t xml:space="preserve"> </w:t>
      </w:r>
      <w:r w:rsidRPr="006D5540">
        <w:t>ухудшает быстродействие БД</w:t>
      </w:r>
      <w:r>
        <w:t>, но вместе с тем данные в них имеют историческую ценность</w:t>
      </w:r>
      <w:r w:rsidRPr="006D5540">
        <w:t xml:space="preserve">, необходимо создать архивные таблицы, </w:t>
      </w:r>
      <w:r w:rsidR="00D72D95">
        <w:t xml:space="preserve">в </w:t>
      </w:r>
      <w:r w:rsidRPr="006D5540">
        <w:t xml:space="preserve">которые будут периодически </w:t>
      </w:r>
      <w:r w:rsidR="00D72D95">
        <w:t>переноситься исторические данные</w:t>
      </w:r>
      <w:r w:rsidRPr="006D5540">
        <w:t xml:space="preserve">. </w:t>
      </w:r>
    </w:p>
    <w:p w:rsidR="000A2626" w:rsidRDefault="0092455E" w:rsidP="00934F28">
      <w:r>
        <w:t>Частота запуска архивирования и возраст записей, подлежа</w:t>
      </w:r>
      <w:r w:rsidR="00C16996">
        <w:t>щих архивированию (по умолчанию</w:t>
      </w:r>
      <w:r>
        <w:t xml:space="preserve"> 14 дней)</w:t>
      </w:r>
      <w:r w:rsidR="00207D94">
        <w:t xml:space="preserve"> должны быть параметризованы.</w:t>
      </w:r>
    </w:p>
    <w:p w:rsidR="0092455E" w:rsidRDefault="0092455E" w:rsidP="00934F28"/>
    <w:p w:rsidR="00934F28" w:rsidRDefault="00934F28" w:rsidP="00934F28">
      <w:pPr>
        <w:pStyle w:val="1"/>
      </w:pPr>
      <w:r>
        <w:t>Описание алгоритма архивирования</w:t>
      </w:r>
    </w:p>
    <w:p w:rsidR="009501F0" w:rsidRDefault="00D72D95" w:rsidP="00D72D95">
      <w:r>
        <w:t xml:space="preserve">Для каждой рабочей таблицы (полный список таблиц для каждого сценария приведен ниже) должна быть создана архивная таблица, содержащая тот же набор полей, что и </w:t>
      </w:r>
      <w:r w:rsidR="005E0D0C">
        <w:t>исходная</w:t>
      </w:r>
      <w:r>
        <w:t>, а также дополнительное служебное поле – дата и время архивации.</w:t>
      </w:r>
    </w:p>
    <w:p w:rsidR="00D72D95" w:rsidRDefault="00D72D95" w:rsidP="00D72D95">
      <w:r>
        <w:t xml:space="preserve">Перед архивацией записей проверяется состав и тип полей в </w:t>
      </w:r>
      <w:r w:rsidR="005E0D0C">
        <w:t>исходной</w:t>
      </w:r>
      <w:r>
        <w:t xml:space="preserve"> и архивной таблицах.</w:t>
      </w:r>
    </w:p>
    <w:p w:rsidR="00D72D95" w:rsidRDefault="00D72D95" w:rsidP="00D72D95">
      <w:pPr>
        <w:pStyle w:val="a5"/>
        <w:numPr>
          <w:ilvl w:val="0"/>
          <w:numId w:val="3"/>
        </w:numPr>
      </w:pPr>
      <w:r>
        <w:t>е</w:t>
      </w:r>
      <w:r>
        <w:rPr>
          <w:lang w:val="en-US"/>
        </w:rPr>
        <w:t>c</w:t>
      </w:r>
      <w:r>
        <w:t xml:space="preserve">ли в </w:t>
      </w:r>
      <w:r w:rsidR="005E0D0C">
        <w:t>исходной</w:t>
      </w:r>
      <w:r>
        <w:t xml:space="preserve"> таблице присутствует столбец, отсутствующий в архивной, он должен быть добавлен в архивную таблицу</w:t>
      </w:r>
      <w:r w:rsidRPr="00894E3F">
        <w:t>;</w:t>
      </w:r>
    </w:p>
    <w:p w:rsidR="00D72D95" w:rsidRPr="00F67AB5" w:rsidRDefault="00D72D95" w:rsidP="00D72D95">
      <w:pPr>
        <w:pStyle w:val="a5"/>
        <w:numPr>
          <w:ilvl w:val="0"/>
          <w:numId w:val="3"/>
        </w:numPr>
      </w:pPr>
      <w:r>
        <w:t xml:space="preserve">если тип столбца в </w:t>
      </w:r>
      <w:r w:rsidR="005E0D0C">
        <w:t>исходной</w:t>
      </w:r>
      <w:r>
        <w:t xml:space="preserve"> таблице отличается от типа в архивной таблице</w:t>
      </w:r>
      <w:r w:rsidRPr="00F67AB5">
        <w:t>:</w:t>
      </w:r>
    </w:p>
    <w:p w:rsidR="00D72D95" w:rsidRPr="00F67AB5" w:rsidRDefault="00D72D95" w:rsidP="00D72D95">
      <w:pPr>
        <w:pStyle w:val="a5"/>
        <w:numPr>
          <w:ilvl w:val="1"/>
          <w:numId w:val="3"/>
        </w:numPr>
      </w:pPr>
      <w:r w:rsidRPr="00F67AB5">
        <w:lastRenderedPageBreak/>
        <w:t xml:space="preserve">если тип столбца в </w:t>
      </w:r>
      <w:r w:rsidR="005E0D0C">
        <w:t>архивной</w:t>
      </w:r>
      <w:r w:rsidRPr="00F67AB5">
        <w:t xml:space="preserve"> таблице может быть приведен к типу столбца в </w:t>
      </w:r>
      <w:r w:rsidR="005E0D0C">
        <w:t>исходной</w:t>
      </w:r>
      <w:r w:rsidRPr="00F67AB5">
        <w:t>, тип столбца в архивной таблице должен быть изменен</w:t>
      </w:r>
    </w:p>
    <w:p w:rsidR="00D72D95" w:rsidRDefault="00D72D95" w:rsidP="00D72D95">
      <w:pPr>
        <w:pStyle w:val="a5"/>
        <w:numPr>
          <w:ilvl w:val="1"/>
          <w:numId w:val="3"/>
        </w:numPr>
      </w:pPr>
      <w:r w:rsidRPr="00F67AB5">
        <w:t xml:space="preserve">если тип столбца в </w:t>
      </w:r>
      <w:r w:rsidR="005E0D0C">
        <w:t>архивной</w:t>
      </w:r>
      <w:r w:rsidRPr="00F67AB5">
        <w:t xml:space="preserve"> таблице </w:t>
      </w:r>
      <w:r>
        <w:t xml:space="preserve">не </w:t>
      </w:r>
      <w:r w:rsidRPr="00F67AB5">
        <w:t xml:space="preserve">может быть приведен к типу столбца в </w:t>
      </w:r>
      <w:r w:rsidR="005E0D0C">
        <w:t>исходной</w:t>
      </w:r>
      <w:r w:rsidRPr="00F67AB5">
        <w:t>, информация об ошибке записывается в лог и скрипт прекращает работу.</w:t>
      </w:r>
    </w:p>
    <w:p w:rsidR="000A2626" w:rsidRDefault="00D72D95" w:rsidP="00D72D95">
      <w:r>
        <w:t>Информация о добавлении и изменении столбцов должна быть отображена в логе.</w:t>
      </w:r>
    </w:p>
    <w:p w:rsidR="000A2626" w:rsidRDefault="000A2626" w:rsidP="00D72D95">
      <w:r>
        <w:t xml:space="preserve">Ниже приведен полный </w:t>
      </w:r>
      <w:r w:rsidR="00207D94">
        <w:t>список таблиц, подлежащих архивированию</w:t>
      </w:r>
      <w:r>
        <w:t>.</w:t>
      </w:r>
    </w:p>
    <w:p w:rsidR="00A92507" w:rsidRPr="000A2626" w:rsidRDefault="00A92507" w:rsidP="00A92507">
      <w:pPr>
        <w:pStyle w:val="2"/>
      </w:pPr>
      <w:r>
        <w:rPr>
          <w:lang w:val="en-US"/>
        </w:rPr>
        <w:t>NBO</w:t>
      </w:r>
    </w:p>
    <w:p w:rsidR="00A92507" w:rsidRDefault="00A92507" w:rsidP="00A92507">
      <w:r>
        <w:t>В рамках сценария архивируются следующие таблицы</w:t>
      </w:r>
    </w:p>
    <w:tbl>
      <w:tblPr>
        <w:tblStyle w:val="a6"/>
        <w:tblW w:w="9351" w:type="dxa"/>
        <w:tblLayout w:type="fixed"/>
        <w:tblLook w:val="04A0" w:firstRow="1" w:lastRow="0" w:firstColumn="1" w:lastColumn="0" w:noHBand="0" w:noVBand="1"/>
      </w:tblPr>
      <w:tblGrid>
        <w:gridCol w:w="4111"/>
        <w:gridCol w:w="5240"/>
      </w:tblGrid>
      <w:tr w:rsidR="00A92507" w:rsidRPr="004F2A67" w:rsidTr="00A92507">
        <w:tc>
          <w:tcPr>
            <w:tcW w:w="4111" w:type="dxa"/>
            <w:shd w:val="clear" w:color="auto" w:fill="DEEAF6" w:themeFill="accent1" w:themeFillTint="33"/>
          </w:tcPr>
          <w:p w:rsidR="00A92507" w:rsidRPr="004F2A67" w:rsidRDefault="00A92507" w:rsidP="00184F9E">
            <w:pPr>
              <w:rPr>
                <w:b/>
              </w:rPr>
            </w:pPr>
            <w:r>
              <w:rPr>
                <w:b/>
              </w:rPr>
              <w:t>Таблица</w:t>
            </w:r>
          </w:p>
        </w:tc>
        <w:tc>
          <w:tcPr>
            <w:tcW w:w="5240" w:type="dxa"/>
            <w:shd w:val="clear" w:color="auto" w:fill="DEEAF6" w:themeFill="accent1" w:themeFillTint="33"/>
          </w:tcPr>
          <w:p w:rsidR="00A92507" w:rsidRPr="00077442" w:rsidRDefault="00A92507" w:rsidP="00077442">
            <w:pPr>
              <w:rPr>
                <w:b/>
              </w:rPr>
            </w:pPr>
            <w:r w:rsidRPr="004F2A67">
              <w:rPr>
                <w:b/>
              </w:rPr>
              <w:t xml:space="preserve">Критерий </w:t>
            </w:r>
            <w:r w:rsidR="00077442">
              <w:rPr>
                <w:b/>
              </w:rPr>
              <w:t>архивации</w:t>
            </w:r>
          </w:p>
        </w:tc>
      </w:tr>
      <w:tr w:rsidR="00A92507" w:rsidRPr="00244EC1" w:rsidTr="00A92507">
        <w:tc>
          <w:tcPr>
            <w:tcW w:w="4111" w:type="dxa"/>
          </w:tcPr>
          <w:p w:rsidR="00A92507" w:rsidRPr="005C1CE9" w:rsidRDefault="00A92507" w:rsidP="00184F9E">
            <w:r w:rsidRPr="005C1CE9">
              <w:t>RTDM_CDM.NBO_OFFERS</w:t>
            </w:r>
          </w:p>
        </w:tc>
        <w:tc>
          <w:tcPr>
            <w:tcW w:w="5240" w:type="dxa"/>
          </w:tcPr>
          <w:p w:rsidR="00A92507" w:rsidRPr="00077442" w:rsidRDefault="00077442" w:rsidP="00077442">
            <w:r>
              <w:t>Возраст записи</w:t>
            </w:r>
            <w:r>
              <w:rPr>
                <w:rStyle w:val="ac"/>
              </w:rPr>
              <w:footnoteReference w:id="1"/>
            </w:r>
            <w:r>
              <w:t xml:space="preserve"> старше 14 дней</w:t>
            </w:r>
          </w:p>
        </w:tc>
      </w:tr>
    </w:tbl>
    <w:p w:rsidR="00A92507" w:rsidRDefault="00A92507" w:rsidP="00A92507"/>
    <w:p w:rsidR="00592E2D" w:rsidRPr="00894E3F" w:rsidRDefault="00592E2D" w:rsidP="00592E2D">
      <w:r>
        <w:t xml:space="preserve">Если при проверке структуры архивной и </w:t>
      </w:r>
      <w:r w:rsidR="005E0D0C">
        <w:t>исходной таблиц</w:t>
      </w:r>
      <w:r>
        <w:t xml:space="preserve"> не обнаружено неустранимых несоответствий</w:t>
      </w:r>
      <w:r w:rsidRPr="000A2626">
        <w:t>, записи, удовлетворяющие критерию очистки, перемещаются в архивную</w:t>
      </w:r>
      <w:r>
        <w:t xml:space="preserve"> таблицу.</w:t>
      </w:r>
    </w:p>
    <w:p w:rsidR="00894E3F" w:rsidRDefault="00894E3F" w:rsidP="00A92507"/>
    <w:p w:rsidR="00A92507" w:rsidRPr="00C16996" w:rsidRDefault="00A92507" w:rsidP="00A92507">
      <w:pPr>
        <w:pStyle w:val="2"/>
      </w:pPr>
      <w:r>
        <w:rPr>
          <w:lang w:val="en-US"/>
        </w:rPr>
        <w:t>Retention</w:t>
      </w:r>
    </w:p>
    <w:p w:rsidR="00A92507" w:rsidRDefault="00A92507" w:rsidP="00A92507">
      <w:r>
        <w:t>В рамках сценария архивируются следующие таблицы</w:t>
      </w:r>
    </w:p>
    <w:tbl>
      <w:tblPr>
        <w:tblStyle w:val="a6"/>
        <w:tblW w:w="9351" w:type="dxa"/>
        <w:tblLayout w:type="fixed"/>
        <w:tblLook w:val="04A0" w:firstRow="1" w:lastRow="0" w:firstColumn="1" w:lastColumn="0" w:noHBand="0" w:noVBand="1"/>
      </w:tblPr>
      <w:tblGrid>
        <w:gridCol w:w="4111"/>
        <w:gridCol w:w="5240"/>
      </w:tblGrid>
      <w:tr w:rsidR="00A92507" w:rsidRPr="004F2A67" w:rsidTr="00A92507">
        <w:tc>
          <w:tcPr>
            <w:tcW w:w="4111" w:type="dxa"/>
            <w:shd w:val="clear" w:color="auto" w:fill="DEEAF6" w:themeFill="accent1" w:themeFillTint="33"/>
          </w:tcPr>
          <w:p w:rsidR="00A92507" w:rsidRPr="004F2A67" w:rsidRDefault="00A92507" w:rsidP="00184F9E">
            <w:pPr>
              <w:rPr>
                <w:b/>
              </w:rPr>
            </w:pPr>
            <w:r>
              <w:rPr>
                <w:b/>
              </w:rPr>
              <w:t>Т</w:t>
            </w:r>
            <w:r w:rsidRPr="004F2A67">
              <w:rPr>
                <w:b/>
              </w:rPr>
              <w:t>аблица</w:t>
            </w:r>
          </w:p>
        </w:tc>
        <w:tc>
          <w:tcPr>
            <w:tcW w:w="5240" w:type="dxa"/>
            <w:shd w:val="clear" w:color="auto" w:fill="DEEAF6" w:themeFill="accent1" w:themeFillTint="33"/>
          </w:tcPr>
          <w:p w:rsidR="00A92507" w:rsidRPr="004F2A67" w:rsidRDefault="00A92507" w:rsidP="000A2626">
            <w:pPr>
              <w:rPr>
                <w:b/>
              </w:rPr>
            </w:pPr>
            <w:r w:rsidRPr="004F2A67">
              <w:rPr>
                <w:b/>
              </w:rPr>
              <w:t xml:space="preserve">Критерий </w:t>
            </w:r>
            <w:r w:rsidR="000A2626">
              <w:rPr>
                <w:b/>
              </w:rPr>
              <w:t>архивации</w:t>
            </w:r>
          </w:p>
        </w:tc>
      </w:tr>
      <w:tr w:rsidR="00A92507" w:rsidRPr="00C518AA" w:rsidTr="002262E7">
        <w:tc>
          <w:tcPr>
            <w:tcW w:w="4111" w:type="dxa"/>
          </w:tcPr>
          <w:p w:rsidR="00A92507" w:rsidRPr="004F2A67" w:rsidRDefault="00A92507" w:rsidP="00184F9E">
            <w:pPr>
              <w:rPr>
                <w:lang w:val="en-US"/>
              </w:rPr>
            </w:pPr>
            <w:r w:rsidRPr="004F2A67">
              <w:rPr>
                <w:lang w:val="en-US"/>
              </w:rPr>
              <w:t>RTDM_CDM.RET_SCORE_MODEL_RESULTS</w:t>
            </w:r>
          </w:p>
        </w:tc>
        <w:tc>
          <w:tcPr>
            <w:tcW w:w="5240" w:type="dxa"/>
            <w:shd w:val="clear" w:color="auto" w:fill="auto"/>
          </w:tcPr>
          <w:p w:rsidR="00A92507" w:rsidRPr="002262E7" w:rsidRDefault="00C518AA" w:rsidP="00184F9E">
            <w:ins w:id="34" w:author="Сивова Евгения" w:date="2017-07-31T17:31:00Z">
              <w:r w:rsidRPr="002262E7">
                <w:t>Возраст записи</w:t>
              </w:r>
              <w:r w:rsidRPr="002262E7">
                <w:rPr>
                  <w:rStyle w:val="ac"/>
                </w:rPr>
                <w:footnoteReference w:id="2"/>
              </w:r>
              <w:r w:rsidRPr="002262E7">
                <w:t xml:space="preserve"> старше 14 дней</w:t>
              </w:r>
            </w:ins>
          </w:p>
        </w:tc>
      </w:tr>
    </w:tbl>
    <w:p w:rsidR="00A92507" w:rsidRDefault="00A92507" w:rsidP="00A92507">
      <w:pPr>
        <w:rPr>
          <w:lang w:val="en-US"/>
        </w:rPr>
      </w:pPr>
    </w:p>
    <w:p w:rsidR="00592E2D" w:rsidRPr="00894E3F" w:rsidRDefault="00592E2D" w:rsidP="00592E2D">
      <w:r>
        <w:t xml:space="preserve">Если при проверке структуры архивной и </w:t>
      </w:r>
      <w:r w:rsidR="005E0D0C">
        <w:t>исходной таблиц</w:t>
      </w:r>
      <w:r>
        <w:t xml:space="preserve"> не обнаружено неустранимых несоответствий</w:t>
      </w:r>
      <w:r w:rsidRPr="000A2626">
        <w:t>, записи, удовлетворяющие критерию очистки, перемещаются в архивную</w:t>
      </w:r>
      <w:r>
        <w:t xml:space="preserve"> таблицу.</w:t>
      </w:r>
    </w:p>
    <w:p w:rsidR="00592E2D" w:rsidRPr="00592E2D" w:rsidRDefault="00592E2D" w:rsidP="00A92507"/>
    <w:p w:rsidR="00A92507" w:rsidRPr="003B73BC" w:rsidRDefault="00A92507" w:rsidP="00A92507">
      <w:pPr>
        <w:pStyle w:val="2"/>
      </w:pPr>
      <w:r>
        <w:rPr>
          <w:lang w:val="en-US"/>
        </w:rPr>
        <w:t>Refinance</w:t>
      </w:r>
      <w:ins w:id="44" w:author="Сивова Евгения" w:date="2017-07-25T18:10:00Z">
        <w:r w:rsidR="00F46E64" w:rsidRPr="00C518AA">
          <w:rPr>
            <w:rPrChange w:id="45" w:author="Сивова Евгения" w:date="2017-07-31T17:29:00Z">
              <w:rPr>
                <w:lang w:val="en-US"/>
              </w:rPr>
            </w:rPrChange>
          </w:rPr>
          <w:t xml:space="preserve"> </w:t>
        </w:r>
        <w:r w:rsidR="00F46E64">
          <w:t>и пересчет предов</w:t>
        </w:r>
      </w:ins>
    </w:p>
    <w:p w:rsidR="00A92507" w:rsidRDefault="00A92507" w:rsidP="00A92507">
      <w:r>
        <w:t>В рамках сценария архивируются следующие таблицы</w:t>
      </w:r>
    </w:p>
    <w:tbl>
      <w:tblPr>
        <w:tblStyle w:val="a6"/>
        <w:tblW w:w="9351" w:type="dxa"/>
        <w:tblLayout w:type="fixed"/>
        <w:tblLook w:val="04A0" w:firstRow="1" w:lastRow="0" w:firstColumn="1" w:lastColumn="0" w:noHBand="0" w:noVBand="1"/>
      </w:tblPr>
      <w:tblGrid>
        <w:gridCol w:w="4111"/>
        <w:gridCol w:w="5240"/>
      </w:tblGrid>
      <w:tr w:rsidR="00A92507" w:rsidRPr="004F2A67" w:rsidTr="00A92507">
        <w:tc>
          <w:tcPr>
            <w:tcW w:w="4111" w:type="dxa"/>
            <w:shd w:val="clear" w:color="auto" w:fill="DEEAF6" w:themeFill="accent1" w:themeFillTint="33"/>
          </w:tcPr>
          <w:p w:rsidR="00A92507" w:rsidRPr="00A92507" w:rsidRDefault="00A92507" w:rsidP="00184F9E">
            <w:pPr>
              <w:rPr>
                <w:b/>
              </w:rPr>
            </w:pPr>
            <w:r>
              <w:rPr>
                <w:b/>
              </w:rPr>
              <w:t>Таблица</w:t>
            </w:r>
          </w:p>
        </w:tc>
        <w:tc>
          <w:tcPr>
            <w:tcW w:w="5240" w:type="dxa"/>
            <w:shd w:val="clear" w:color="auto" w:fill="DEEAF6" w:themeFill="accent1" w:themeFillTint="33"/>
          </w:tcPr>
          <w:p w:rsidR="00A92507" w:rsidRPr="004F2A67" w:rsidRDefault="00A92507" w:rsidP="000A2626">
            <w:pPr>
              <w:rPr>
                <w:b/>
              </w:rPr>
            </w:pPr>
            <w:r w:rsidRPr="004F2A67">
              <w:rPr>
                <w:b/>
              </w:rPr>
              <w:t>Критерий</w:t>
            </w:r>
            <w:r w:rsidR="000A2626">
              <w:rPr>
                <w:b/>
              </w:rPr>
              <w:t xml:space="preserve"> архивации</w:t>
            </w:r>
          </w:p>
        </w:tc>
      </w:tr>
      <w:tr w:rsidR="00A92507" w:rsidRPr="00244EC1" w:rsidTr="00A92507">
        <w:tc>
          <w:tcPr>
            <w:tcW w:w="4111" w:type="dxa"/>
          </w:tcPr>
          <w:p w:rsidR="00A92507" w:rsidRPr="005C1CE9" w:rsidRDefault="00A92507" w:rsidP="00184F9E">
            <w:r w:rsidRPr="005C1CE9">
              <w:t>INFOMAP.REFINANCE_INPUT</w:t>
            </w:r>
          </w:p>
        </w:tc>
        <w:tc>
          <w:tcPr>
            <w:tcW w:w="5240" w:type="dxa"/>
          </w:tcPr>
          <w:p w:rsidR="00A92507" w:rsidRPr="00244EC1" w:rsidRDefault="00F21FDE" w:rsidP="00CD52D9">
            <w:r>
              <w:t>Возраст записи</w:t>
            </w:r>
            <w:ins w:id="46" w:author="Сивова Евгения" w:date="2017-08-15T19:50:00Z">
              <w:r w:rsidR="00CD52D9">
                <w:rPr>
                  <w:rStyle w:val="ac"/>
                </w:rPr>
                <w:footnoteReference w:id="3"/>
              </w:r>
            </w:ins>
            <w:del w:id="49" w:author="Сивова Евгения" w:date="2017-08-15T19:50:00Z">
              <w:r w:rsidR="00077442" w:rsidRPr="00077442" w:rsidDel="00CD52D9">
                <w:rPr>
                  <w:vertAlign w:val="superscript"/>
                </w:rPr>
                <w:fldChar w:fldCharType="begin"/>
              </w:r>
              <w:r w:rsidR="00077442" w:rsidRPr="00077442" w:rsidDel="00CD52D9">
                <w:rPr>
                  <w:vertAlign w:val="superscript"/>
                </w:rPr>
                <w:delInstrText xml:space="preserve"> NOTEREF _Ref488427421 \h  \* MERGEFORMAT </w:delInstrText>
              </w:r>
              <w:r w:rsidR="00077442" w:rsidRPr="00077442" w:rsidDel="00CD52D9">
                <w:rPr>
                  <w:vertAlign w:val="superscript"/>
                </w:rPr>
              </w:r>
              <w:r w:rsidR="00077442" w:rsidRPr="00077442" w:rsidDel="00CD52D9">
                <w:rPr>
                  <w:vertAlign w:val="superscript"/>
                </w:rPr>
                <w:fldChar w:fldCharType="separate"/>
              </w:r>
              <w:r w:rsidR="00C518AA" w:rsidDel="00CD52D9">
                <w:rPr>
                  <w:vertAlign w:val="superscript"/>
                </w:rPr>
                <w:delText>3</w:delText>
              </w:r>
              <w:r w:rsidR="00077442" w:rsidRPr="00077442" w:rsidDel="00CD52D9">
                <w:rPr>
                  <w:vertAlign w:val="superscript"/>
                </w:rPr>
                <w:fldChar w:fldCharType="end"/>
              </w:r>
            </w:del>
            <w:r>
              <w:t xml:space="preserve"> старше 14 дней</w:t>
            </w:r>
          </w:p>
        </w:tc>
      </w:tr>
      <w:tr w:rsidR="00CD52D9" w:rsidRPr="00244EC1" w:rsidTr="00A92507">
        <w:trPr>
          <w:ins w:id="50" w:author="Сивова Евгения" w:date="2017-08-15T19:50:00Z"/>
        </w:trPr>
        <w:tc>
          <w:tcPr>
            <w:tcW w:w="4111" w:type="dxa"/>
          </w:tcPr>
          <w:p w:rsidR="00CD52D9" w:rsidRPr="005C1CE9" w:rsidRDefault="00CD52D9" w:rsidP="00CD52D9">
            <w:pPr>
              <w:rPr>
                <w:ins w:id="51" w:author="Сивова Евгения" w:date="2017-08-15T19:50:00Z"/>
              </w:rPr>
            </w:pPr>
            <w:ins w:id="52" w:author="Сивова Евгения" w:date="2017-08-15T19:50:00Z">
              <w:r w:rsidRPr="005C1CE9">
                <w:t>ODM.ESP_REFINANCE</w:t>
              </w:r>
            </w:ins>
          </w:p>
        </w:tc>
        <w:tc>
          <w:tcPr>
            <w:tcW w:w="5240" w:type="dxa"/>
          </w:tcPr>
          <w:p w:rsidR="00CD52D9" w:rsidRDefault="00CD52D9" w:rsidP="00CD52D9">
            <w:pPr>
              <w:rPr>
                <w:ins w:id="53" w:author="Сивова Евгения" w:date="2017-08-15T19:50:00Z"/>
              </w:rPr>
            </w:pPr>
            <w:ins w:id="54" w:author="Сивова Евгения" w:date="2017-08-15T19:50:00Z">
              <w:r>
                <w:t xml:space="preserve">Запись с данным </w:t>
              </w:r>
              <w:r>
                <w:rPr>
                  <w:lang w:val="en-US"/>
                </w:rPr>
                <w:t>event</w:t>
              </w:r>
              <w:r w:rsidRPr="00894E3F">
                <w:t>_</w:t>
              </w:r>
              <w:r>
                <w:rPr>
                  <w:lang w:val="en-US"/>
                </w:rPr>
                <w:t>id</w:t>
              </w:r>
              <w:r w:rsidRPr="00894E3F">
                <w:t xml:space="preserve"> </w:t>
              </w:r>
              <w:r>
                <w:t xml:space="preserve">удовлетворяет критерию архивации таблицы </w:t>
              </w:r>
              <w:r w:rsidRPr="005C1CE9">
                <w:t>INFOMAP.REFINANCE_INPUT</w:t>
              </w:r>
              <w:bookmarkStart w:id="55" w:name="_GoBack"/>
              <w:bookmarkEnd w:id="55"/>
            </w:ins>
          </w:p>
        </w:tc>
      </w:tr>
      <w:tr w:rsidR="00186B3A" w:rsidRPr="00244EC1" w:rsidTr="00F21FDE">
        <w:tc>
          <w:tcPr>
            <w:tcW w:w="4111" w:type="dxa"/>
          </w:tcPr>
          <w:p w:rsidR="00186B3A" w:rsidRPr="004F2A67" w:rsidRDefault="00186B3A" w:rsidP="003B73BC">
            <w:pPr>
              <w:rPr>
                <w:lang w:val="en-US"/>
              </w:rPr>
            </w:pPr>
            <w:r w:rsidRPr="004F2A67">
              <w:rPr>
                <w:lang w:val="en-US"/>
              </w:rPr>
              <w:t>INFOMAP.REFINANCE_LOG_DECISION_F</w:t>
            </w:r>
            <w:r w:rsidR="003B73BC" w:rsidRPr="003B73BC">
              <w:rPr>
                <w:lang w:val="en-US"/>
              </w:rPr>
              <w:t>8</w:t>
            </w:r>
          </w:p>
        </w:tc>
        <w:tc>
          <w:tcPr>
            <w:tcW w:w="5240" w:type="dxa"/>
            <w:shd w:val="clear" w:color="auto" w:fill="auto"/>
          </w:tcPr>
          <w:p w:rsidR="00186B3A" w:rsidRPr="00894E3F" w:rsidRDefault="00894E3F" w:rsidP="00F21FDE">
            <w:r>
              <w:t xml:space="preserve">Запись с данным </w:t>
            </w:r>
            <w:r>
              <w:rPr>
                <w:lang w:val="en-US"/>
              </w:rPr>
              <w:t>event</w:t>
            </w:r>
            <w:r w:rsidRPr="00894E3F">
              <w:t>_</w:t>
            </w:r>
            <w:r>
              <w:rPr>
                <w:lang w:val="en-US"/>
              </w:rPr>
              <w:t>id</w:t>
            </w:r>
            <w:r w:rsidRPr="00894E3F">
              <w:t xml:space="preserve"> </w:t>
            </w:r>
            <w:r>
              <w:t xml:space="preserve">удовлетворяет критерию архивации </w:t>
            </w:r>
            <w:r w:rsidR="00F21FDE">
              <w:t>таблицы</w:t>
            </w:r>
            <w:r>
              <w:t xml:space="preserve"> </w:t>
            </w:r>
            <w:r w:rsidRPr="005C1CE9">
              <w:t>INFOMAP.REFINANCE_INPUT</w:t>
            </w:r>
          </w:p>
        </w:tc>
      </w:tr>
      <w:tr w:rsidR="001D2ECE" w:rsidRPr="00244EC1" w:rsidTr="00F21FDE">
        <w:trPr>
          <w:ins w:id="56" w:author="Сивова Евгения" w:date="2017-07-25T18:10:00Z"/>
        </w:trPr>
        <w:tc>
          <w:tcPr>
            <w:tcW w:w="4111" w:type="dxa"/>
          </w:tcPr>
          <w:p w:rsidR="001D2ECE" w:rsidRPr="004F2A67" w:rsidRDefault="001D2ECE" w:rsidP="001D2ECE">
            <w:pPr>
              <w:rPr>
                <w:ins w:id="57" w:author="Сивова Евгения" w:date="2017-07-25T18:10:00Z"/>
                <w:lang w:val="en-US"/>
              </w:rPr>
            </w:pPr>
            <w:ins w:id="58" w:author="Сивова Евгения" w:date="2017-07-25T18:10:00Z">
              <w:r w:rsidRPr="005C1CE9">
                <w:lastRenderedPageBreak/>
                <w:t>INFOMAP.PRED_RECALC_OFFER</w:t>
              </w:r>
            </w:ins>
          </w:p>
        </w:tc>
        <w:tc>
          <w:tcPr>
            <w:tcW w:w="5240" w:type="dxa"/>
            <w:shd w:val="clear" w:color="auto" w:fill="auto"/>
          </w:tcPr>
          <w:p w:rsidR="001D2ECE" w:rsidRDefault="00F46E64" w:rsidP="001D2ECE">
            <w:pPr>
              <w:rPr>
                <w:ins w:id="59" w:author="Сивова Евгения" w:date="2017-07-25T18:10:00Z"/>
              </w:rPr>
            </w:pPr>
            <w:ins w:id="60" w:author="Сивова Евгения" w:date="2017-07-25T18:10:00Z">
              <w:r>
                <w:t xml:space="preserve">Запись с данным </w:t>
              </w:r>
              <w:r>
                <w:rPr>
                  <w:lang w:val="en-US"/>
                </w:rPr>
                <w:t>event</w:t>
              </w:r>
              <w:r w:rsidRPr="00894E3F">
                <w:t>_</w:t>
              </w:r>
              <w:r>
                <w:rPr>
                  <w:lang w:val="en-US"/>
                </w:rPr>
                <w:t>id</w:t>
              </w:r>
              <w:r w:rsidRPr="00894E3F">
                <w:t xml:space="preserve"> </w:t>
              </w:r>
              <w:r>
                <w:t xml:space="preserve">удовлетворяет критерию архивации таблицы </w:t>
              </w:r>
              <w:r w:rsidRPr="005C1CE9">
                <w:t>INFOMAP.REFINANCE_INPUT</w:t>
              </w:r>
            </w:ins>
          </w:p>
        </w:tc>
      </w:tr>
      <w:tr w:rsidR="001D2ECE" w:rsidRPr="00244EC1" w:rsidTr="00F21FDE">
        <w:trPr>
          <w:ins w:id="61" w:author="Сивова Евгения" w:date="2017-07-25T18:10:00Z"/>
        </w:trPr>
        <w:tc>
          <w:tcPr>
            <w:tcW w:w="4111" w:type="dxa"/>
          </w:tcPr>
          <w:p w:rsidR="001D2ECE" w:rsidRPr="004F2A67" w:rsidRDefault="001D2ECE" w:rsidP="001D2ECE">
            <w:pPr>
              <w:rPr>
                <w:ins w:id="62" w:author="Сивова Евгения" w:date="2017-07-25T18:10:00Z"/>
                <w:lang w:val="en-US"/>
              </w:rPr>
            </w:pPr>
            <w:ins w:id="63" w:author="Сивова Евгения" w:date="2017-07-25T18:10:00Z">
              <w:r w:rsidRPr="005C1CE9">
                <w:t>INFOMAP.PRED_RECALC_VARIANT</w:t>
              </w:r>
            </w:ins>
          </w:p>
        </w:tc>
        <w:tc>
          <w:tcPr>
            <w:tcW w:w="5240" w:type="dxa"/>
            <w:shd w:val="clear" w:color="auto" w:fill="auto"/>
          </w:tcPr>
          <w:p w:rsidR="001D2ECE" w:rsidRDefault="00F46E64" w:rsidP="001D2ECE">
            <w:pPr>
              <w:rPr>
                <w:ins w:id="64" w:author="Сивова Евгения" w:date="2017-07-25T18:10:00Z"/>
              </w:rPr>
            </w:pPr>
            <w:ins w:id="65" w:author="Сивова Евгения" w:date="2017-07-25T18:10:00Z">
              <w:r>
                <w:t xml:space="preserve">Запись с данным </w:t>
              </w:r>
              <w:r>
                <w:rPr>
                  <w:lang w:val="en-US"/>
                </w:rPr>
                <w:t>event</w:t>
              </w:r>
              <w:r w:rsidRPr="00894E3F">
                <w:t>_</w:t>
              </w:r>
              <w:r>
                <w:rPr>
                  <w:lang w:val="en-US"/>
                </w:rPr>
                <w:t>id</w:t>
              </w:r>
              <w:r w:rsidRPr="00894E3F">
                <w:t xml:space="preserve"> </w:t>
              </w:r>
              <w:r>
                <w:t xml:space="preserve">удовлетворяет критерию архивации таблицы </w:t>
              </w:r>
              <w:r w:rsidRPr="005C1CE9">
                <w:t>INFOMAP.REFINANCE_INPUT</w:t>
              </w:r>
            </w:ins>
          </w:p>
        </w:tc>
      </w:tr>
      <w:tr w:rsidR="001D2ECE" w:rsidRPr="00F46E64" w:rsidTr="00F21FDE">
        <w:trPr>
          <w:ins w:id="66" w:author="Сивова Евгения" w:date="2017-07-25T18:10:00Z"/>
        </w:trPr>
        <w:tc>
          <w:tcPr>
            <w:tcW w:w="4111" w:type="dxa"/>
          </w:tcPr>
          <w:p w:rsidR="001D2ECE" w:rsidRPr="004F2A67" w:rsidRDefault="001D2ECE" w:rsidP="001D2ECE">
            <w:pPr>
              <w:rPr>
                <w:ins w:id="67" w:author="Сивова Евгения" w:date="2017-07-25T18:10:00Z"/>
                <w:lang w:val="en-US"/>
              </w:rPr>
            </w:pPr>
            <w:ins w:id="68" w:author="Сивова Евгения" w:date="2017-07-25T18:10:00Z">
              <w:r w:rsidRPr="004F2A67">
                <w:rPr>
                  <w:lang w:val="en-US"/>
                </w:rPr>
                <w:t>INFOMAP.PRED_RECALC_KN_RES</w:t>
              </w:r>
            </w:ins>
          </w:p>
        </w:tc>
        <w:tc>
          <w:tcPr>
            <w:tcW w:w="5240" w:type="dxa"/>
            <w:shd w:val="clear" w:color="auto" w:fill="auto"/>
          </w:tcPr>
          <w:p w:rsidR="001D2ECE" w:rsidRPr="003B73BC" w:rsidRDefault="00F46E64" w:rsidP="001D2ECE">
            <w:pPr>
              <w:rPr>
                <w:ins w:id="69" w:author="Сивова Евгения" w:date="2017-07-25T18:10:00Z"/>
              </w:rPr>
            </w:pPr>
            <w:ins w:id="70" w:author="Сивова Евгения" w:date="2017-07-25T18:10:00Z">
              <w:r>
                <w:t xml:space="preserve">Запись с данным </w:t>
              </w:r>
              <w:r>
                <w:rPr>
                  <w:lang w:val="en-US"/>
                </w:rPr>
                <w:t>event</w:t>
              </w:r>
              <w:r w:rsidRPr="00894E3F">
                <w:t>_</w:t>
              </w:r>
              <w:r>
                <w:rPr>
                  <w:lang w:val="en-US"/>
                </w:rPr>
                <w:t>id</w:t>
              </w:r>
              <w:r w:rsidRPr="00894E3F">
                <w:t xml:space="preserve"> </w:t>
              </w:r>
              <w:r>
                <w:t xml:space="preserve">удовлетворяет критерию архивации таблицы </w:t>
              </w:r>
              <w:r w:rsidRPr="005C1CE9">
                <w:t>INFOMAP.REFINANCE_INPUT</w:t>
              </w:r>
            </w:ins>
          </w:p>
        </w:tc>
      </w:tr>
      <w:tr w:rsidR="001D2ECE" w:rsidRPr="00F46E64" w:rsidTr="00F21FDE">
        <w:trPr>
          <w:ins w:id="71" w:author="Сивова Евгения" w:date="2017-07-25T18:10:00Z"/>
        </w:trPr>
        <w:tc>
          <w:tcPr>
            <w:tcW w:w="4111" w:type="dxa"/>
          </w:tcPr>
          <w:p w:rsidR="001D2ECE" w:rsidRPr="004F2A67" w:rsidRDefault="001D2ECE" w:rsidP="001D2ECE">
            <w:pPr>
              <w:rPr>
                <w:ins w:id="72" w:author="Сивова Евгения" w:date="2017-07-25T18:10:00Z"/>
                <w:lang w:val="en-US"/>
              </w:rPr>
            </w:pPr>
            <w:ins w:id="73" w:author="Сивова Евгения" w:date="2017-07-25T18:10:00Z">
              <w:r w:rsidRPr="004F2A67">
                <w:rPr>
                  <w:lang w:val="en-US"/>
                </w:rPr>
                <w:t>INFOMAP.PRED_RECALC_KN_SUMS1</w:t>
              </w:r>
            </w:ins>
          </w:p>
        </w:tc>
        <w:tc>
          <w:tcPr>
            <w:tcW w:w="5240" w:type="dxa"/>
            <w:shd w:val="clear" w:color="auto" w:fill="auto"/>
          </w:tcPr>
          <w:p w:rsidR="001D2ECE" w:rsidRPr="003B73BC" w:rsidRDefault="00F46E64" w:rsidP="001D2ECE">
            <w:pPr>
              <w:rPr>
                <w:ins w:id="74" w:author="Сивова Евгения" w:date="2017-07-25T18:10:00Z"/>
              </w:rPr>
            </w:pPr>
            <w:ins w:id="75" w:author="Сивова Евгения" w:date="2017-07-25T18:10:00Z">
              <w:r>
                <w:t xml:space="preserve">Запись с данным </w:t>
              </w:r>
              <w:r>
                <w:rPr>
                  <w:lang w:val="en-US"/>
                </w:rPr>
                <w:t>event</w:t>
              </w:r>
              <w:r w:rsidRPr="00894E3F">
                <w:t>_</w:t>
              </w:r>
              <w:r>
                <w:rPr>
                  <w:lang w:val="en-US"/>
                </w:rPr>
                <w:t>id</w:t>
              </w:r>
              <w:r w:rsidRPr="00894E3F">
                <w:t xml:space="preserve"> </w:t>
              </w:r>
              <w:r>
                <w:t xml:space="preserve">удовлетворяет критерию архивации таблицы </w:t>
              </w:r>
              <w:r w:rsidRPr="005C1CE9">
                <w:t>INFOMAP.REFINANCE_INPUT</w:t>
              </w:r>
            </w:ins>
          </w:p>
        </w:tc>
      </w:tr>
      <w:tr w:rsidR="001D2ECE" w:rsidRPr="00F46E64" w:rsidTr="00F21FDE">
        <w:trPr>
          <w:ins w:id="76" w:author="Сивова Евгения" w:date="2017-07-25T18:10:00Z"/>
        </w:trPr>
        <w:tc>
          <w:tcPr>
            <w:tcW w:w="4111" w:type="dxa"/>
          </w:tcPr>
          <w:p w:rsidR="001D2ECE" w:rsidRPr="004F2A67" w:rsidRDefault="001D2ECE" w:rsidP="001D2ECE">
            <w:pPr>
              <w:rPr>
                <w:ins w:id="77" w:author="Сивова Евгения" w:date="2017-07-25T18:10:00Z"/>
                <w:lang w:val="en-US"/>
              </w:rPr>
            </w:pPr>
            <w:ins w:id="78" w:author="Сивова Евгения" w:date="2017-07-25T18:10:00Z">
              <w:r w:rsidRPr="004F2A67">
                <w:rPr>
                  <w:lang w:val="en-US"/>
                </w:rPr>
                <w:t>INFOMAP.PRED_RECALC_CC_RES</w:t>
              </w:r>
            </w:ins>
          </w:p>
        </w:tc>
        <w:tc>
          <w:tcPr>
            <w:tcW w:w="5240" w:type="dxa"/>
            <w:shd w:val="clear" w:color="auto" w:fill="auto"/>
          </w:tcPr>
          <w:p w:rsidR="001D2ECE" w:rsidRPr="003B73BC" w:rsidRDefault="00F46E64" w:rsidP="001D2ECE">
            <w:pPr>
              <w:rPr>
                <w:ins w:id="79" w:author="Сивова Евгения" w:date="2017-07-25T18:10:00Z"/>
              </w:rPr>
            </w:pPr>
            <w:ins w:id="80" w:author="Сивова Евгения" w:date="2017-07-25T18:10:00Z">
              <w:r>
                <w:t xml:space="preserve">Запись с данным </w:t>
              </w:r>
              <w:r>
                <w:rPr>
                  <w:lang w:val="en-US"/>
                </w:rPr>
                <w:t>event</w:t>
              </w:r>
              <w:r w:rsidRPr="00894E3F">
                <w:t>_</w:t>
              </w:r>
              <w:r>
                <w:rPr>
                  <w:lang w:val="en-US"/>
                </w:rPr>
                <w:t>id</w:t>
              </w:r>
              <w:r w:rsidRPr="00894E3F">
                <w:t xml:space="preserve"> </w:t>
              </w:r>
              <w:r>
                <w:t xml:space="preserve">удовлетворяет критерию архивации таблицы </w:t>
              </w:r>
              <w:r w:rsidRPr="005C1CE9">
                <w:t>INFOMAP.REFINANCE_INPUT</w:t>
              </w:r>
            </w:ins>
          </w:p>
        </w:tc>
      </w:tr>
      <w:tr w:rsidR="001D2ECE" w:rsidRPr="00F46E64" w:rsidTr="00F21FDE">
        <w:trPr>
          <w:ins w:id="81" w:author="Сивова Евгения" w:date="2017-07-25T18:10:00Z"/>
        </w:trPr>
        <w:tc>
          <w:tcPr>
            <w:tcW w:w="4111" w:type="dxa"/>
          </w:tcPr>
          <w:p w:rsidR="001D2ECE" w:rsidRPr="004F2A67" w:rsidRDefault="001D2ECE" w:rsidP="001D2ECE">
            <w:pPr>
              <w:rPr>
                <w:ins w:id="82" w:author="Сивова Евгения" w:date="2017-07-25T18:10:00Z"/>
                <w:lang w:val="en-US"/>
              </w:rPr>
            </w:pPr>
            <w:ins w:id="83" w:author="Сивова Евгения" w:date="2017-07-25T18:10:00Z">
              <w:r w:rsidRPr="004F2A67">
                <w:rPr>
                  <w:lang w:val="en-US"/>
                </w:rPr>
                <w:t>INFOMAP.PRED_RECALC_SCORE_RES</w:t>
              </w:r>
            </w:ins>
          </w:p>
        </w:tc>
        <w:tc>
          <w:tcPr>
            <w:tcW w:w="5240" w:type="dxa"/>
            <w:shd w:val="clear" w:color="auto" w:fill="auto"/>
          </w:tcPr>
          <w:p w:rsidR="001D2ECE" w:rsidRPr="003B73BC" w:rsidRDefault="00F46E64" w:rsidP="001D2ECE">
            <w:pPr>
              <w:rPr>
                <w:ins w:id="84" w:author="Сивова Евгения" w:date="2017-07-25T18:10:00Z"/>
              </w:rPr>
            </w:pPr>
            <w:ins w:id="85" w:author="Сивова Евгения" w:date="2017-07-25T18:10:00Z">
              <w:r>
                <w:t xml:space="preserve">Запись с данным </w:t>
              </w:r>
              <w:r>
                <w:rPr>
                  <w:lang w:val="en-US"/>
                </w:rPr>
                <w:t>event</w:t>
              </w:r>
              <w:r w:rsidRPr="00894E3F">
                <w:t>_</w:t>
              </w:r>
              <w:r>
                <w:rPr>
                  <w:lang w:val="en-US"/>
                </w:rPr>
                <w:t>id</w:t>
              </w:r>
              <w:r w:rsidRPr="00894E3F">
                <w:t xml:space="preserve"> </w:t>
              </w:r>
              <w:r>
                <w:t xml:space="preserve">удовлетворяет критерию архивации таблицы </w:t>
              </w:r>
              <w:r w:rsidRPr="005C1CE9">
                <w:t>INFOMAP.REFINANCE_INPUT</w:t>
              </w:r>
            </w:ins>
          </w:p>
        </w:tc>
      </w:tr>
      <w:tr w:rsidR="001D2ECE" w:rsidRPr="00244EC1" w:rsidTr="00F21FDE">
        <w:trPr>
          <w:ins w:id="86" w:author="Сивова Евгения" w:date="2017-07-25T18:10:00Z"/>
        </w:trPr>
        <w:tc>
          <w:tcPr>
            <w:tcW w:w="4111" w:type="dxa"/>
          </w:tcPr>
          <w:p w:rsidR="001D2ECE" w:rsidRPr="004F2A67" w:rsidRDefault="001D2ECE" w:rsidP="001D2ECE">
            <w:pPr>
              <w:rPr>
                <w:ins w:id="87" w:author="Сивова Евгения" w:date="2017-07-25T18:10:00Z"/>
                <w:lang w:val="en-US"/>
              </w:rPr>
            </w:pPr>
            <w:ins w:id="88" w:author="Сивова Евгения" w:date="2017-07-25T18:10:00Z">
              <w:r w:rsidRPr="005C1CE9">
                <w:t>INFOMAP.REF_ERRONEOUS_DATA</w:t>
              </w:r>
            </w:ins>
          </w:p>
        </w:tc>
        <w:tc>
          <w:tcPr>
            <w:tcW w:w="5240" w:type="dxa"/>
            <w:shd w:val="clear" w:color="auto" w:fill="auto"/>
          </w:tcPr>
          <w:p w:rsidR="001D2ECE" w:rsidRDefault="00F46E64" w:rsidP="001D2ECE">
            <w:pPr>
              <w:rPr>
                <w:ins w:id="89" w:author="Сивова Евгения" w:date="2017-07-25T18:10:00Z"/>
              </w:rPr>
            </w:pPr>
            <w:ins w:id="90" w:author="Сивова Евгения" w:date="2017-07-25T18:10:00Z">
              <w:r>
                <w:t xml:space="preserve">Запись с данным </w:t>
              </w:r>
              <w:r>
                <w:rPr>
                  <w:lang w:val="en-US"/>
                </w:rPr>
                <w:t>event</w:t>
              </w:r>
              <w:r w:rsidRPr="00894E3F">
                <w:t>_</w:t>
              </w:r>
              <w:r>
                <w:rPr>
                  <w:lang w:val="en-US"/>
                </w:rPr>
                <w:t>id</w:t>
              </w:r>
              <w:r w:rsidRPr="00894E3F">
                <w:t xml:space="preserve"> </w:t>
              </w:r>
              <w:r>
                <w:t xml:space="preserve">удовлетворяет критерию архивации таблицы </w:t>
              </w:r>
              <w:r w:rsidRPr="005C1CE9">
                <w:t>INFOMAP.REFINANCE_INPUT</w:t>
              </w:r>
            </w:ins>
          </w:p>
        </w:tc>
      </w:tr>
    </w:tbl>
    <w:p w:rsidR="00A92507" w:rsidRDefault="00A92507" w:rsidP="00A92507"/>
    <w:p w:rsidR="00894E3F" w:rsidRPr="00894E3F" w:rsidRDefault="00043A2F" w:rsidP="003B73BC">
      <w:r>
        <w:t xml:space="preserve">Если при проверке </w:t>
      </w:r>
      <w:r w:rsidR="00592E2D">
        <w:t xml:space="preserve">структуры архивной и </w:t>
      </w:r>
      <w:r w:rsidR="005E0D0C">
        <w:t>исходной таблиц</w:t>
      </w:r>
      <w:r w:rsidR="00592E2D">
        <w:t xml:space="preserve"> не обнаружено неустранимых несоответствий </w:t>
      </w:r>
      <w:r w:rsidR="00F67AB5" w:rsidRPr="000A2626">
        <w:t>(ни для одной таблицы)</w:t>
      </w:r>
      <w:r w:rsidRPr="000A2626">
        <w:t xml:space="preserve">, </w:t>
      </w:r>
      <w:r w:rsidR="00894E3F" w:rsidRPr="000A2626">
        <w:t>записи, удовлетворяющие критерию очистки, перемещаются в архивную</w:t>
      </w:r>
      <w:r w:rsidR="00894E3F">
        <w:t xml:space="preserve"> таблицу.</w:t>
      </w:r>
    </w:p>
    <w:sectPr w:rsidR="00894E3F" w:rsidRPr="00894E3F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1A0" w:rsidRDefault="00D661A0" w:rsidP="00F21FDE">
      <w:pPr>
        <w:spacing w:after="0" w:line="240" w:lineRule="auto"/>
      </w:pPr>
      <w:r>
        <w:separator/>
      </w:r>
    </w:p>
  </w:endnote>
  <w:endnote w:type="continuationSeparator" w:id="0">
    <w:p w:rsidR="00D661A0" w:rsidRDefault="00D661A0" w:rsidP="00F2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C4A" w:rsidRDefault="000C7C4A" w:rsidP="000C7C4A">
    <w:pPr>
      <w:pStyle w:val="af"/>
      <w:rPr>
        <w:i/>
        <w:color w:val="808080" w:themeColor="background1" w:themeShade="80"/>
        <w:sz w:val="20"/>
        <w:szCs w:val="20"/>
      </w:rPr>
    </w:pPr>
    <w:r>
      <w:rPr>
        <w:noProof/>
        <w:lang w:eastAsia="ru-RU"/>
      </w:rPr>
      <w:drawing>
        <wp:inline distT="0" distB="0" distL="0" distR="0" wp14:anchorId="02D56BCE" wp14:editId="50957E76">
          <wp:extent cx="6210935" cy="43094"/>
          <wp:effectExtent l="0" t="0" r="0" b="0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4309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:rsidR="000C7C4A" w:rsidRPr="00D00498" w:rsidRDefault="009F527B" w:rsidP="000C7C4A">
    <w:pPr>
      <w:pStyle w:val="af"/>
      <w:rPr>
        <w:i/>
        <w:color w:val="808080" w:themeColor="background1" w:themeShade="80"/>
        <w:sz w:val="28"/>
        <w:szCs w:val="28"/>
      </w:rPr>
    </w:pPr>
    <w:r w:rsidRPr="00652B44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54D0F61C" wp14:editId="6F7E6DC1">
          <wp:simplePos x="0" y="0"/>
          <wp:positionH relativeFrom="margin">
            <wp:align>right</wp:align>
          </wp:positionH>
          <wp:positionV relativeFrom="paragraph">
            <wp:posOffset>136525</wp:posOffset>
          </wp:positionV>
          <wp:extent cx="1224280" cy="469900"/>
          <wp:effectExtent l="0" t="0" r="0" b="6350"/>
          <wp:wrapSquare wrapText="bothSides"/>
          <wp:docPr id="4" name="Рисунок 4" descr="C:\Users\Svetlana\Desktop\лого для шаблона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vetlana\Desktop\лого для шаблона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280" cy="46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0C7C4A" w:rsidRPr="00FA6E69" w:rsidRDefault="000C7C4A" w:rsidP="000C7C4A">
    <w:pPr>
      <w:pStyle w:val="af"/>
      <w:rPr>
        <w:i/>
        <w:color w:val="808080" w:themeColor="background1" w:themeShade="80"/>
        <w:sz w:val="20"/>
        <w:szCs w:val="20"/>
      </w:rPr>
    </w:pPr>
    <w:r w:rsidRPr="009F3076">
      <w:rPr>
        <w:i/>
        <w:color w:val="808080" w:themeColor="background1" w:themeShade="80"/>
        <w:sz w:val="20"/>
        <w:szCs w:val="20"/>
      </w:rPr>
      <w:t>105064, Москва, Нижний Сусальный, д.5, стр. 19, оф. 307</w:t>
    </w:r>
  </w:p>
  <w:p w:rsidR="000C7C4A" w:rsidRPr="00333252" w:rsidRDefault="000C7C4A" w:rsidP="000C7C4A">
    <w:pPr>
      <w:pStyle w:val="af"/>
      <w:rPr>
        <w:i/>
        <w:color w:val="808080" w:themeColor="background1" w:themeShade="80"/>
        <w:sz w:val="20"/>
        <w:szCs w:val="20"/>
        <w:lang w:val="en-US"/>
      </w:rPr>
    </w:pPr>
    <w:r w:rsidRPr="00FA6E69">
      <w:rPr>
        <w:i/>
        <w:color w:val="808080" w:themeColor="background1" w:themeShade="80"/>
        <w:sz w:val="20"/>
        <w:szCs w:val="20"/>
      </w:rPr>
      <w:t>Тел</w:t>
    </w:r>
    <w:r w:rsidRPr="009F3076">
      <w:rPr>
        <w:i/>
        <w:color w:val="808080" w:themeColor="background1" w:themeShade="80"/>
        <w:sz w:val="20"/>
        <w:szCs w:val="20"/>
        <w:lang w:val="en-US"/>
      </w:rPr>
      <w:t xml:space="preserve">.: +7 (495) 258-3234, </w:t>
    </w:r>
    <w:r w:rsidRPr="00FA6E69">
      <w:rPr>
        <w:i/>
        <w:color w:val="808080" w:themeColor="background1" w:themeShade="80"/>
        <w:sz w:val="20"/>
        <w:szCs w:val="20"/>
        <w:lang w:val="en-US"/>
      </w:rPr>
      <w:t>E</w:t>
    </w:r>
    <w:r w:rsidRPr="009F3076">
      <w:rPr>
        <w:i/>
        <w:color w:val="808080" w:themeColor="background1" w:themeShade="80"/>
        <w:sz w:val="20"/>
        <w:szCs w:val="20"/>
        <w:lang w:val="en-US"/>
      </w:rPr>
      <w:t>-</w:t>
    </w:r>
    <w:r w:rsidRPr="00FA6E69">
      <w:rPr>
        <w:i/>
        <w:color w:val="808080" w:themeColor="background1" w:themeShade="80"/>
        <w:sz w:val="20"/>
        <w:szCs w:val="20"/>
        <w:lang w:val="en-US"/>
      </w:rPr>
      <w:t>mail</w:t>
    </w:r>
    <w:r w:rsidRPr="009F3076">
      <w:rPr>
        <w:i/>
        <w:color w:val="808080" w:themeColor="background1" w:themeShade="80"/>
        <w:sz w:val="20"/>
        <w:szCs w:val="20"/>
        <w:lang w:val="en-US"/>
      </w:rPr>
      <w:t xml:space="preserve">: </w:t>
    </w:r>
    <w:r w:rsidRPr="00FA6E69">
      <w:rPr>
        <w:i/>
        <w:color w:val="808080" w:themeColor="background1" w:themeShade="80"/>
        <w:sz w:val="20"/>
        <w:szCs w:val="20"/>
        <w:lang w:val="en-US"/>
      </w:rPr>
      <w:t>contact</w:t>
    </w:r>
    <w:r w:rsidRPr="009F3076">
      <w:rPr>
        <w:i/>
        <w:color w:val="808080" w:themeColor="background1" w:themeShade="80"/>
        <w:sz w:val="20"/>
        <w:szCs w:val="20"/>
        <w:lang w:val="en-US"/>
      </w:rPr>
      <w:t>@</w:t>
    </w:r>
    <w:r w:rsidRPr="00FA6E69">
      <w:rPr>
        <w:i/>
        <w:color w:val="808080" w:themeColor="background1" w:themeShade="80"/>
        <w:sz w:val="20"/>
        <w:szCs w:val="20"/>
        <w:lang w:val="en-US"/>
      </w:rPr>
      <w:t>gbconsulting</w:t>
    </w:r>
    <w:r w:rsidRPr="009F3076">
      <w:rPr>
        <w:i/>
        <w:color w:val="808080" w:themeColor="background1" w:themeShade="80"/>
        <w:sz w:val="20"/>
        <w:szCs w:val="20"/>
        <w:lang w:val="en-US"/>
      </w:rPr>
      <w:t>.</w:t>
    </w:r>
    <w:r w:rsidRPr="00FA6E69">
      <w:rPr>
        <w:i/>
        <w:color w:val="808080" w:themeColor="background1" w:themeShade="80"/>
        <w:sz w:val="20"/>
        <w:szCs w:val="20"/>
        <w:lang w:val="en-US"/>
      </w:rPr>
      <w:t>ru</w:t>
    </w:r>
  </w:p>
  <w:p w:rsidR="000C7C4A" w:rsidRPr="000C7C4A" w:rsidRDefault="000C7C4A">
    <w:pPr>
      <w:pStyle w:val="af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1A0" w:rsidRDefault="00D661A0" w:rsidP="00F21FDE">
      <w:pPr>
        <w:spacing w:after="0" w:line="240" w:lineRule="auto"/>
      </w:pPr>
      <w:r>
        <w:separator/>
      </w:r>
    </w:p>
  </w:footnote>
  <w:footnote w:type="continuationSeparator" w:id="0">
    <w:p w:rsidR="00D661A0" w:rsidRDefault="00D661A0" w:rsidP="00F21FDE">
      <w:pPr>
        <w:spacing w:after="0" w:line="240" w:lineRule="auto"/>
      </w:pPr>
      <w:r>
        <w:continuationSeparator/>
      </w:r>
    </w:p>
  </w:footnote>
  <w:footnote w:id="1">
    <w:p w:rsidR="00077442" w:rsidRPr="002262E7" w:rsidRDefault="00077442" w:rsidP="00077442">
      <w:pPr>
        <w:pStyle w:val="aa"/>
      </w:pPr>
      <w:r>
        <w:rPr>
          <w:rStyle w:val="ac"/>
        </w:rPr>
        <w:footnoteRef/>
      </w:r>
      <w:r>
        <w:t xml:space="preserve"> Возраст записи определяется по значению поля </w:t>
      </w:r>
      <w:r>
        <w:rPr>
          <w:lang w:val="en-US"/>
        </w:rPr>
        <w:t>CREATE</w:t>
      </w:r>
      <w:r w:rsidRPr="00077442">
        <w:t>_</w:t>
      </w:r>
      <w:r>
        <w:rPr>
          <w:lang w:val="en-US"/>
        </w:rPr>
        <w:t>DATE</w:t>
      </w:r>
      <w:ins w:id="33" w:author="Сивова Евгения" w:date="2017-07-31T17:35:00Z">
        <w:r w:rsidR="002262E7">
          <w:t>.</w:t>
        </w:r>
      </w:ins>
    </w:p>
  </w:footnote>
  <w:footnote w:id="2">
    <w:p w:rsidR="00C518AA" w:rsidRPr="002262E7" w:rsidRDefault="00C518AA">
      <w:pPr>
        <w:pStyle w:val="aa"/>
      </w:pPr>
      <w:ins w:id="35" w:author="Сивова Евгения" w:date="2017-07-31T17:31:00Z">
        <w:r>
          <w:rPr>
            <w:rStyle w:val="ac"/>
          </w:rPr>
          <w:footnoteRef/>
        </w:r>
        <w:r>
          <w:t xml:space="preserve"> Возраст записи определяется по значению поля </w:t>
        </w:r>
      </w:ins>
      <w:ins w:id="36" w:author="Сивова Евгения" w:date="2017-07-31T17:32:00Z">
        <w:r>
          <w:rPr>
            <w:lang w:val="en-US"/>
          </w:rPr>
          <w:t>CREATE</w:t>
        </w:r>
        <w:r w:rsidRPr="002262E7">
          <w:t>_</w:t>
        </w:r>
        <w:r>
          <w:rPr>
            <w:lang w:val="en-US"/>
          </w:rPr>
          <w:t>DATE</w:t>
        </w:r>
        <w:r w:rsidRPr="002262E7">
          <w:t xml:space="preserve"> </w:t>
        </w:r>
        <w:r>
          <w:t xml:space="preserve">в таблицах </w:t>
        </w:r>
        <w:r>
          <w:rPr>
            <w:lang w:val="en-US"/>
          </w:rPr>
          <w:t>ESP</w:t>
        </w:r>
      </w:ins>
      <w:ins w:id="37" w:author="Сивова Евгения" w:date="2017-07-31T17:33:00Z">
        <w:r>
          <w:t xml:space="preserve">: </w:t>
        </w:r>
      </w:ins>
      <w:ins w:id="38" w:author="Сивова Евгения" w:date="2017-07-31T17:32:00Z">
        <w:r w:rsidRPr="00C518AA">
          <w:t>ODM.ESP_CREDCARD</w:t>
        </w:r>
        <w:r w:rsidRPr="002262E7">
          <w:t xml:space="preserve">, </w:t>
        </w:r>
        <w:r w:rsidRPr="00C518AA">
          <w:rPr>
            <w:lang w:val="en-US"/>
          </w:rPr>
          <w:t>ODM</w:t>
        </w:r>
        <w:r w:rsidRPr="002262E7">
          <w:t>.</w:t>
        </w:r>
        <w:r w:rsidRPr="00C518AA">
          <w:rPr>
            <w:lang w:val="en-US"/>
          </w:rPr>
          <w:t>ESP</w:t>
        </w:r>
        <w:r w:rsidRPr="002262E7">
          <w:t>_</w:t>
        </w:r>
        <w:r w:rsidRPr="00C518AA">
          <w:rPr>
            <w:lang w:val="en-US"/>
          </w:rPr>
          <w:t>CREDIT</w:t>
        </w:r>
        <w:r w:rsidRPr="002262E7">
          <w:t xml:space="preserve">, </w:t>
        </w:r>
        <w:r w:rsidRPr="00C518AA">
          <w:rPr>
            <w:lang w:val="en-US"/>
          </w:rPr>
          <w:t>ODM</w:t>
        </w:r>
        <w:r w:rsidRPr="002262E7">
          <w:t>.</w:t>
        </w:r>
        <w:r w:rsidRPr="00C518AA">
          <w:rPr>
            <w:lang w:val="en-US"/>
          </w:rPr>
          <w:t>ESP</w:t>
        </w:r>
        <w:r w:rsidRPr="002262E7">
          <w:t>_</w:t>
        </w:r>
        <w:r w:rsidRPr="00C518AA">
          <w:rPr>
            <w:lang w:val="en-US"/>
          </w:rPr>
          <w:t>DEPOSIT</w:t>
        </w:r>
      </w:ins>
      <w:ins w:id="39" w:author="Сивова Евгения" w:date="2017-07-31T17:33:00Z">
        <w:r>
          <w:t xml:space="preserve"> (соединение таблиц осуществляется по ключу </w:t>
        </w:r>
        <w:r w:rsidRPr="00C518AA">
          <w:t>EVENT_ID, EID</w:t>
        </w:r>
        <w:r>
          <w:t>)</w:t>
        </w:r>
      </w:ins>
      <w:ins w:id="40" w:author="Сивова Евгения" w:date="2017-07-31T17:32:00Z">
        <w:r w:rsidRPr="002262E7">
          <w:t xml:space="preserve">. </w:t>
        </w:r>
      </w:ins>
      <w:ins w:id="41" w:author="Сивова Евгения" w:date="2017-07-31T17:33:00Z">
        <w:r>
          <w:t>В случае, если запис</w:t>
        </w:r>
      </w:ins>
      <w:ins w:id="42" w:author="Сивова Евгения" w:date="2017-07-31T17:34:00Z">
        <w:r>
          <w:t xml:space="preserve">ь с данными </w:t>
        </w:r>
        <w:r w:rsidRPr="00C518AA">
          <w:t>EVENT_ID, EID</w:t>
        </w:r>
        <w:r>
          <w:t xml:space="preserve"> не содержится ни в одной из перечисленных таблиц </w:t>
        </w:r>
        <w:r>
          <w:rPr>
            <w:lang w:val="en-US"/>
          </w:rPr>
          <w:t>ESP</w:t>
        </w:r>
        <w:r w:rsidRPr="002262E7">
          <w:t xml:space="preserve">, </w:t>
        </w:r>
        <w:r>
          <w:t>она также подлежит архивированию</w:t>
        </w:r>
      </w:ins>
      <w:ins w:id="43" w:author="Сивова Евгения" w:date="2017-07-31T17:35:00Z">
        <w:r w:rsidR="002262E7">
          <w:t>.</w:t>
        </w:r>
      </w:ins>
    </w:p>
  </w:footnote>
  <w:footnote w:id="3">
    <w:p w:rsidR="00CD52D9" w:rsidRDefault="00CD52D9" w:rsidP="00CD52D9">
      <w:pPr>
        <w:pStyle w:val="aa"/>
        <w:rPr>
          <w:ins w:id="47" w:author="Сивова Евгения" w:date="2017-08-15T19:50:00Z"/>
        </w:rPr>
      </w:pPr>
      <w:ins w:id="48" w:author="Сивова Евгения" w:date="2017-08-15T19:50:00Z">
        <w:r>
          <w:rPr>
            <w:rStyle w:val="ac"/>
          </w:rPr>
          <w:footnoteRef/>
        </w:r>
        <w:r>
          <w:t xml:space="preserve"> Возраст записи определяется по значению поля </w:t>
        </w:r>
        <w:r w:rsidRPr="00244EC1">
          <w:t>EVENT_DTTM</w:t>
        </w:r>
        <w:r>
          <w:t>.</w:t>
        </w:r>
      </w:ins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C4A" w:rsidRPr="00913A35" w:rsidRDefault="000C7C4A" w:rsidP="00207D94">
    <w:pPr>
      <w:pStyle w:val="ad"/>
      <w:jc w:val="right"/>
      <w:rPr>
        <w:i/>
        <w:color w:val="808080" w:themeColor="background1" w:themeShade="80"/>
      </w:rPr>
    </w:pPr>
    <w:r>
      <w:rPr>
        <w:noProof/>
        <w:lang w:eastAsia="ru-RU"/>
      </w:rPr>
      <w:drawing>
        <wp:anchor distT="0" distB="0" distL="114300" distR="114300" simplePos="0" relativeHeight="251662336" behindDoc="0" locked="0" layoutInCell="1" allowOverlap="1" wp14:anchorId="6EBB8AB8" wp14:editId="2BC59D25">
          <wp:simplePos x="0" y="0"/>
          <wp:positionH relativeFrom="margin">
            <wp:align>left</wp:align>
          </wp:positionH>
          <wp:positionV relativeFrom="margin">
            <wp:posOffset>-840740</wp:posOffset>
          </wp:positionV>
          <wp:extent cx="1285875" cy="494008"/>
          <wp:effectExtent l="0" t="0" r="0" b="1905"/>
          <wp:wrapSquare wrapText="bothSides"/>
          <wp:docPr id="8" name="Picture 5" descr="Картинки по запросу вт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Картинки по запросу вт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494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color w:val="808080" w:themeColor="background1" w:themeShade="80"/>
      </w:rPr>
      <w:t xml:space="preserve"> Банк ВТБ (ПАО)</w:t>
    </w:r>
  </w:p>
  <w:p w:rsidR="000C7C4A" w:rsidRPr="000C7C4A" w:rsidRDefault="000C7C4A" w:rsidP="00207D94">
    <w:pPr>
      <w:pStyle w:val="ad"/>
      <w:ind w:left="1416"/>
      <w:jc w:val="right"/>
      <w:rPr>
        <w:i/>
        <w:color w:val="808080" w:themeColor="background1" w:themeShade="80"/>
      </w:rPr>
    </w:pPr>
    <w:r>
      <w:rPr>
        <w:i/>
        <w:color w:val="808080" w:themeColor="background1" w:themeShade="80"/>
      </w:rPr>
      <w:t>Требования к архивированию рабочи</w:t>
    </w:r>
    <w:r w:rsidRPr="00F54FD5">
      <w:rPr>
        <w:i/>
        <w:color w:val="808080" w:themeColor="background1" w:themeShade="80"/>
      </w:rPr>
      <w:t>х таблиц</w:t>
    </w:r>
    <w:r>
      <w:rPr>
        <w:i/>
        <w:color w:val="808080" w:themeColor="background1" w:themeShade="80"/>
      </w:rPr>
      <w:t xml:space="preserve"> </w:t>
    </w:r>
    <w:r>
      <w:rPr>
        <w:i/>
        <w:color w:val="808080" w:themeColor="background1" w:themeShade="80"/>
        <w:lang w:val="en-US"/>
      </w:rPr>
      <w:t>RTO</w:t>
    </w:r>
  </w:p>
  <w:p w:rsidR="000C7C4A" w:rsidRPr="005B7621" w:rsidRDefault="000C7C4A" w:rsidP="00207D94">
    <w:pPr>
      <w:pStyle w:val="ad"/>
      <w:ind w:left="4527" w:firstLine="3261"/>
      <w:jc w:val="right"/>
      <w:rPr>
        <w:i/>
        <w:color w:val="808080" w:themeColor="background1" w:themeShade="80"/>
      </w:rPr>
    </w:pPr>
    <w:r w:rsidRPr="005B7621">
      <w:rPr>
        <w:i/>
        <w:noProof/>
        <w:color w:val="808080" w:themeColor="background1" w:themeShade="80"/>
        <w:lang w:eastAsia="ru-RU"/>
      </w:rPr>
      <w:drawing>
        <wp:anchor distT="0" distB="0" distL="114300" distR="114300" simplePos="0" relativeHeight="251661312" behindDoc="0" locked="0" layoutInCell="1" allowOverlap="1" wp14:anchorId="572A6849" wp14:editId="10EF9C2D">
          <wp:simplePos x="0" y="0"/>
          <wp:positionH relativeFrom="margin">
            <wp:align>left</wp:align>
          </wp:positionH>
          <wp:positionV relativeFrom="paragraph">
            <wp:posOffset>291465</wp:posOffset>
          </wp:positionV>
          <wp:extent cx="6497955" cy="45085"/>
          <wp:effectExtent l="0" t="0" r="0" b="0"/>
          <wp:wrapSquare wrapText="bothSides"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55" cy="4508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>
      <w:rPr>
        <w:i/>
        <w:color w:val="808080" w:themeColor="background1" w:themeShade="80"/>
      </w:rPr>
      <w:t xml:space="preserve">Стр. </w:t>
    </w:r>
    <w:r w:rsidRPr="00DB65F7">
      <w:rPr>
        <w:i/>
        <w:color w:val="808080" w:themeColor="background1" w:themeShade="80"/>
      </w:rPr>
      <w:fldChar w:fldCharType="begin"/>
    </w:r>
    <w:r w:rsidRPr="00DB65F7">
      <w:rPr>
        <w:i/>
        <w:color w:val="808080" w:themeColor="background1" w:themeShade="80"/>
      </w:rPr>
      <w:instrText>PAGE   \* MERGEFORMAT</w:instrText>
    </w:r>
    <w:r w:rsidRPr="00DB65F7">
      <w:rPr>
        <w:i/>
        <w:color w:val="808080" w:themeColor="background1" w:themeShade="80"/>
      </w:rPr>
      <w:fldChar w:fldCharType="separate"/>
    </w:r>
    <w:r w:rsidR="00CD52D9">
      <w:rPr>
        <w:i/>
        <w:noProof/>
        <w:color w:val="808080" w:themeColor="background1" w:themeShade="80"/>
      </w:rPr>
      <w:t>2</w:t>
    </w:r>
    <w:r w:rsidRPr="00DB65F7">
      <w:rPr>
        <w:i/>
        <w:color w:val="808080" w:themeColor="background1" w:themeShade="80"/>
      </w:rPr>
      <w:fldChar w:fldCharType="end"/>
    </w:r>
    <w:r>
      <w:rPr>
        <w:i/>
        <w:color w:val="808080" w:themeColor="background1" w:themeShade="80"/>
      </w:rPr>
      <w:t xml:space="preserve"> из </w:t>
    </w:r>
    <w:r>
      <w:rPr>
        <w:i/>
        <w:color w:val="808080" w:themeColor="background1" w:themeShade="80"/>
      </w:rPr>
      <w:fldChar w:fldCharType="begin"/>
    </w:r>
    <w:r>
      <w:rPr>
        <w:i/>
        <w:color w:val="808080" w:themeColor="background1" w:themeShade="80"/>
      </w:rPr>
      <w:instrText xml:space="preserve"> SECTIONPAGES  </w:instrText>
    </w:r>
    <w:r>
      <w:rPr>
        <w:i/>
        <w:color w:val="808080" w:themeColor="background1" w:themeShade="80"/>
      </w:rPr>
      <w:fldChar w:fldCharType="separate"/>
    </w:r>
    <w:r w:rsidR="00CD52D9">
      <w:rPr>
        <w:i/>
        <w:noProof/>
        <w:color w:val="808080" w:themeColor="background1" w:themeShade="80"/>
      </w:rPr>
      <w:t>3</w:t>
    </w:r>
    <w:r>
      <w:rPr>
        <w:i/>
        <w:color w:val="808080" w:themeColor="background1" w:themeShade="80"/>
      </w:rPr>
      <w:fldChar w:fldCharType="end"/>
    </w:r>
    <w:r>
      <w:rPr>
        <w:i/>
        <w:color w:val="808080" w:themeColor="background1" w:themeShade="80"/>
      </w:rPr>
      <w:t>.</w:t>
    </w:r>
  </w:p>
  <w:p w:rsidR="000C7C4A" w:rsidRDefault="000C7C4A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27FB"/>
    <w:multiLevelType w:val="hybridMultilevel"/>
    <w:tmpl w:val="CDB2C3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A5F77"/>
    <w:multiLevelType w:val="hybridMultilevel"/>
    <w:tmpl w:val="533EC1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D14522"/>
    <w:multiLevelType w:val="hybridMultilevel"/>
    <w:tmpl w:val="E856C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ивова Евгения">
    <w15:presenceInfo w15:providerId="None" w15:userId="Сивова Евгени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xszAyszQ0N7YwMTVW0lEKTi0uzszPAykwrgUALuyYPSwAAAA="/>
  </w:docVars>
  <w:rsids>
    <w:rsidRoot w:val="0012558A"/>
    <w:rsid w:val="00043A2F"/>
    <w:rsid w:val="00054E59"/>
    <w:rsid w:val="000744C5"/>
    <w:rsid w:val="00077442"/>
    <w:rsid w:val="000A2626"/>
    <w:rsid w:val="000C7C4A"/>
    <w:rsid w:val="0012558A"/>
    <w:rsid w:val="00186B3A"/>
    <w:rsid w:val="001D2ECE"/>
    <w:rsid w:val="00207D94"/>
    <w:rsid w:val="002262E7"/>
    <w:rsid w:val="00243A13"/>
    <w:rsid w:val="003B73BC"/>
    <w:rsid w:val="00423B1C"/>
    <w:rsid w:val="004E5817"/>
    <w:rsid w:val="004F2A67"/>
    <w:rsid w:val="005310F6"/>
    <w:rsid w:val="005438DF"/>
    <w:rsid w:val="00592E2D"/>
    <w:rsid w:val="005E06B9"/>
    <w:rsid w:val="005E0D0C"/>
    <w:rsid w:val="006A36B8"/>
    <w:rsid w:val="006A457D"/>
    <w:rsid w:val="0073154B"/>
    <w:rsid w:val="00824876"/>
    <w:rsid w:val="00894E3F"/>
    <w:rsid w:val="00921FBB"/>
    <w:rsid w:val="0092455E"/>
    <w:rsid w:val="00934F28"/>
    <w:rsid w:val="009501F0"/>
    <w:rsid w:val="00950BF7"/>
    <w:rsid w:val="009F527B"/>
    <w:rsid w:val="00A92507"/>
    <w:rsid w:val="00A929D7"/>
    <w:rsid w:val="00B336CD"/>
    <w:rsid w:val="00C16996"/>
    <w:rsid w:val="00C43DBF"/>
    <w:rsid w:val="00C518AA"/>
    <w:rsid w:val="00CD52D9"/>
    <w:rsid w:val="00D22816"/>
    <w:rsid w:val="00D661A0"/>
    <w:rsid w:val="00D72D95"/>
    <w:rsid w:val="00DC5A29"/>
    <w:rsid w:val="00E03CD9"/>
    <w:rsid w:val="00E04600"/>
    <w:rsid w:val="00E42930"/>
    <w:rsid w:val="00EC15DB"/>
    <w:rsid w:val="00F21FDE"/>
    <w:rsid w:val="00F46E64"/>
    <w:rsid w:val="00F6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EEE96"/>
  <w15:chartTrackingRefBased/>
  <w15:docId w15:val="{AD7E5567-EB95-41B7-902A-126EA0FE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4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4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4F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rsid w:val="00934F28"/>
    <w:pPr>
      <w:widowControl w:val="0"/>
      <w:spacing w:after="120" w:line="240" w:lineRule="auto"/>
    </w:pPr>
    <w:rPr>
      <w:rFonts w:ascii="Times New Roman" w:eastAsia="Andale Sans UI" w:hAnsi="Times New Roman" w:cs="Tahoma"/>
      <w:sz w:val="24"/>
      <w:szCs w:val="24"/>
      <w:lang w:bidi="en-US"/>
    </w:rPr>
  </w:style>
  <w:style w:type="character" w:customStyle="1" w:styleId="a4">
    <w:name w:val="Основной текст Знак"/>
    <w:basedOn w:val="a0"/>
    <w:link w:val="a3"/>
    <w:rsid w:val="00934F28"/>
    <w:rPr>
      <w:rFonts w:ascii="Times New Roman" w:eastAsia="Andale Sans UI" w:hAnsi="Times New Roman" w:cs="Tahoma"/>
      <w:sz w:val="24"/>
      <w:szCs w:val="24"/>
      <w:lang w:bidi="en-US"/>
    </w:rPr>
  </w:style>
  <w:style w:type="paragraph" w:styleId="a5">
    <w:name w:val="List Paragraph"/>
    <w:basedOn w:val="a"/>
    <w:uiPriority w:val="34"/>
    <w:qFormat/>
    <w:rsid w:val="00934F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34F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6">
    <w:name w:val="Table Grid"/>
    <w:basedOn w:val="a1"/>
    <w:uiPriority w:val="39"/>
    <w:rsid w:val="00934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F21FDE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F21FDE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F21FDE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F21FD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21FD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21FDE"/>
    <w:rPr>
      <w:vertAlign w:val="superscript"/>
    </w:rPr>
  </w:style>
  <w:style w:type="paragraph" w:styleId="ad">
    <w:name w:val="header"/>
    <w:aliases w:val="h"/>
    <w:basedOn w:val="a"/>
    <w:link w:val="ae"/>
    <w:uiPriority w:val="99"/>
    <w:unhideWhenUsed/>
    <w:rsid w:val="000C7C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aliases w:val="h Знак"/>
    <w:basedOn w:val="a0"/>
    <w:link w:val="ad"/>
    <w:uiPriority w:val="99"/>
    <w:rsid w:val="000C7C4A"/>
  </w:style>
  <w:style w:type="paragraph" w:styleId="af">
    <w:name w:val="footer"/>
    <w:basedOn w:val="a"/>
    <w:link w:val="af0"/>
    <w:uiPriority w:val="99"/>
    <w:unhideWhenUsed/>
    <w:rsid w:val="000C7C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C7C4A"/>
  </w:style>
  <w:style w:type="paragraph" w:styleId="af1">
    <w:name w:val="Balloon Text"/>
    <w:basedOn w:val="a"/>
    <w:link w:val="af2"/>
    <w:uiPriority w:val="99"/>
    <w:semiHidden/>
    <w:unhideWhenUsed/>
    <w:rsid w:val="003B7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3B73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125DE-1B4B-40EB-AF8C-4CC931AD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Сивова Евгения</dc:creator>
  <cp:keywords/>
  <dc:description/>
  <cp:lastModifiedBy>Сивова Евгения</cp:lastModifiedBy>
  <cp:revision>10</cp:revision>
  <dcterms:created xsi:type="dcterms:W3CDTF">2017-07-25T15:11:00Z</dcterms:created>
  <dcterms:modified xsi:type="dcterms:W3CDTF">2017-08-15T16:51:00Z</dcterms:modified>
</cp:coreProperties>
</file>